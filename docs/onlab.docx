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31D9" w14:textId="7FD656B3" w:rsidR="007F1377" w:rsidRDefault="007F1377" w:rsidP="0042444A">
      <w:pPr>
        <w:pStyle w:val="Nincstrkz"/>
        <w:spacing w:before="120" w:after="100" w:afterAutospacing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C1BF21" wp14:editId="5BCDF422">
            <wp:extent cx="3397250" cy="952294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nag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9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1C1" w14:textId="6CE99920" w:rsidR="007F1377" w:rsidRPr="00F9325F" w:rsidRDefault="007F1377" w:rsidP="007F1377">
      <w:pPr>
        <w:pStyle w:val="Nincstrkz"/>
        <w:jc w:val="center"/>
        <w:rPr>
          <w:b/>
          <w:sz w:val="28"/>
          <w:szCs w:val="28"/>
        </w:rPr>
      </w:pPr>
      <w:r w:rsidRPr="00F9325F">
        <w:rPr>
          <w:b/>
          <w:sz w:val="28"/>
          <w:szCs w:val="28"/>
        </w:rPr>
        <w:t>Budapesti Műszaki és Gazdaságtudományi Egyetem</w:t>
      </w:r>
    </w:p>
    <w:p w14:paraId="58A44AF2" w14:textId="26C00574" w:rsidR="007F1377" w:rsidRDefault="007F1377" w:rsidP="007F1377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t>Villamosmérnöki és Informatikai Kar</w:t>
      </w:r>
    </w:p>
    <w:p w14:paraId="2F9DF71A" w14:textId="0291BB5D" w:rsidR="007F1377" w:rsidRDefault="007F1377" w:rsidP="00316894">
      <w:pPr>
        <w:pStyle w:val="Nincstrkz"/>
        <w:spacing w:after="2520"/>
        <w:jc w:val="center"/>
        <w:rPr>
          <w:sz w:val="28"/>
          <w:szCs w:val="28"/>
        </w:rPr>
      </w:pPr>
      <w:r>
        <w:rPr>
          <w:sz w:val="28"/>
          <w:szCs w:val="28"/>
        </w:rPr>
        <w:t>Elektronikus Eszközök Tanszéke</w:t>
      </w:r>
    </w:p>
    <w:p w14:paraId="530CE90C" w14:textId="16E16B25" w:rsidR="009B63BA" w:rsidRPr="009964B9" w:rsidRDefault="009B63BA" w:rsidP="0042444A">
      <w:pPr>
        <w:pStyle w:val="Nincstrkz"/>
        <w:spacing w:before="120" w:after="100" w:afterAutospacing="1"/>
        <w:jc w:val="center"/>
        <w:rPr>
          <w:sz w:val="28"/>
          <w:szCs w:val="28"/>
        </w:rPr>
      </w:pPr>
      <w:r w:rsidRPr="009964B9">
        <w:rPr>
          <w:sz w:val="28"/>
          <w:szCs w:val="28"/>
        </w:rPr>
        <w:t>Mózer Viktor</w:t>
      </w:r>
    </w:p>
    <w:p w14:paraId="0C25D867" w14:textId="2127D50D" w:rsidR="009B63BA" w:rsidRPr="00197C2E" w:rsidRDefault="009B63BA" w:rsidP="00FC1AB3">
      <w:pPr>
        <w:pStyle w:val="Nincstrkz"/>
        <w:spacing w:after="4800"/>
        <w:jc w:val="center"/>
        <w:rPr>
          <w:rFonts w:eastAsia="Times New Roman" w:cstheme="minorHAnsi"/>
          <w:b/>
          <w:bCs/>
          <w:caps/>
          <w:color w:val="000000"/>
          <w:spacing w:val="15"/>
          <w:sz w:val="36"/>
          <w:szCs w:val="36"/>
          <w:lang w:eastAsia="hu-HU"/>
        </w:rPr>
      </w:pPr>
      <w:r w:rsidRPr="00197C2E">
        <w:rPr>
          <w:rFonts w:eastAsia="Times New Roman" w:cstheme="minorHAnsi"/>
          <w:b/>
          <w:bCs/>
          <w:caps/>
          <w:color w:val="000000"/>
          <w:spacing w:val="15"/>
          <w:sz w:val="36"/>
          <w:szCs w:val="36"/>
          <w:lang w:eastAsia="hu-HU"/>
        </w:rPr>
        <w:t>DIGITÁLIS HULLÁMFORMA GENERÁTOR MEGVALÓS</w:t>
      </w:r>
      <w:r w:rsidR="00444E02">
        <w:rPr>
          <w:rFonts w:eastAsia="Times New Roman" w:cstheme="minorHAnsi"/>
          <w:b/>
          <w:bCs/>
          <w:caps/>
          <w:color w:val="000000"/>
          <w:spacing w:val="15"/>
          <w:sz w:val="36"/>
          <w:szCs w:val="36"/>
          <w:lang w:eastAsia="hu-HU"/>
        </w:rPr>
        <w:t>í</w:t>
      </w:r>
      <w:r w:rsidRPr="00197C2E">
        <w:rPr>
          <w:rFonts w:eastAsia="Times New Roman" w:cstheme="minorHAnsi"/>
          <w:b/>
          <w:bCs/>
          <w:caps/>
          <w:color w:val="000000"/>
          <w:spacing w:val="15"/>
          <w:sz w:val="36"/>
          <w:szCs w:val="36"/>
          <w:lang w:eastAsia="hu-HU"/>
        </w:rPr>
        <w:t>T</w:t>
      </w:r>
      <w:r w:rsidR="00444E02">
        <w:rPr>
          <w:rFonts w:eastAsia="Times New Roman" w:cstheme="minorHAnsi"/>
          <w:b/>
          <w:bCs/>
          <w:caps/>
          <w:color w:val="000000"/>
          <w:spacing w:val="15"/>
          <w:sz w:val="36"/>
          <w:szCs w:val="36"/>
          <w:lang w:eastAsia="hu-HU"/>
        </w:rPr>
        <w:t>á</w:t>
      </w:r>
      <w:r w:rsidRPr="00197C2E">
        <w:rPr>
          <w:rFonts w:eastAsia="Times New Roman" w:cstheme="minorHAnsi"/>
          <w:b/>
          <w:bCs/>
          <w:caps/>
          <w:color w:val="000000"/>
          <w:spacing w:val="15"/>
          <w:sz w:val="36"/>
          <w:szCs w:val="36"/>
          <w:lang w:eastAsia="hu-HU"/>
        </w:rPr>
        <w:t>SA ÉS MÉRÉSE FPGA KÖRNYEZETBEN</w:t>
      </w:r>
    </w:p>
    <w:p w14:paraId="44C7D71A" w14:textId="61BB08BB" w:rsidR="009B63BA" w:rsidRPr="009964B9" w:rsidRDefault="009B63BA" w:rsidP="00941874">
      <w:pPr>
        <w:pStyle w:val="Nincstrkz"/>
        <w:spacing w:before="120" w:after="120"/>
        <w:jc w:val="center"/>
        <w:rPr>
          <w:sz w:val="28"/>
          <w:szCs w:val="28"/>
        </w:rPr>
      </w:pPr>
      <w:r w:rsidRPr="009964B9">
        <w:rPr>
          <w:sz w:val="28"/>
          <w:szCs w:val="28"/>
        </w:rPr>
        <w:t>Konzulen</w:t>
      </w:r>
      <w:r w:rsidR="00734313">
        <w:rPr>
          <w:sz w:val="28"/>
          <w:szCs w:val="28"/>
        </w:rPr>
        <w:t>s</w:t>
      </w:r>
    </w:p>
    <w:p w14:paraId="13D34384" w14:textId="0CF76FC8" w:rsidR="009B63BA" w:rsidRPr="00FD1BF5" w:rsidRDefault="009B63BA" w:rsidP="00941874">
      <w:pPr>
        <w:pStyle w:val="Nincstrkz"/>
        <w:spacing w:before="120" w:after="120"/>
        <w:jc w:val="center"/>
        <w:rPr>
          <w:sz w:val="32"/>
          <w:szCs w:val="32"/>
        </w:rPr>
      </w:pPr>
      <w:r w:rsidRPr="00FD1BF5">
        <w:rPr>
          <w:sz w:val="32"/>
          <w:szCs w:val="32"/>
        </w:rPr>
        <w:t>Horváth Péter</w:t>
      </w:r>
      <w:r w:rsidR="00F654CA" w:rsidRPr="00FD1BF5">
        <w:rPr>
          <w:sz w:val="32"/>
          <w:szCs w:val="32"/>
        </w:rPr>
        <w:t xml:space="preserve"> (BME</w:t>
      </w:r>
      <w:r w:rsidR="000D12D8">
        <w:rPr>
          <w:sz w:val="32"/>
          <w:szCs w:val="32"/>
        </w:rPr>
        <w:t>-</w:t>
      </w:r>
      <w:r w:rsidR="00F654CA" w:rsidRPr="00FD1BF5">
        <w:rPr>
          <w:sz w:val="32"/>
          <w:szCs w:val="32"/>
        </w:rPr>
        <w:t>EET)</w:t>
      </w:r>
    </w:p>
    <w:p w14:paraId="3CD4BAA5" w14:textId="0F42DA66" w:rsidR="00F654CA" w:rsidRPr="00FD1BF5" w:rsidRDefault="00F654CA" w:rsidP="00941874">
      <w:pPr>
        <w:pStyle w:val="Nincstrkz"/>
        <w:spacing w:before="120" w:after="120"/>
        <w:jc w:val="center"/>
        <w:rPr>
          <w:sz w:val="32"/>
          <w:szCs w:val="32"/>
        </w:rPr>
      </w:pPr>
      <w:r w:rsidRPr="00FD1BF5">
        <w:rPr>
          <w:sz w:val="32"/>
          <w:szCs w:val="32"/>
        </w:rPr>
        <w:t>Antus Tibor (Indie Semiconductor Hungary)</w:t>
      </w:r>
    </w:p>
    <w:p w14:paraId="56086BEB" w14:textId="77777777" w:rsidR="001A4E32" w:rsidRDefault="007C1378" w:rsidP="001A4E32">
      <w:pPr>
        <w:pStyle w:val="Nincstrkz"/>
        <w:spacing w:after="120"/>
        <w:jc w:val="center"/>
      </w:pPr>
      <w:r w:rsidRPr="009964B9">
        <w:rPr>
          <w:sz w:val="28"/>
          <w:szCs w:val="28"/>
        </w:rPr>
        <w:t>BUDAPEST,202</w:t>
      </w:r>
      <w:r w:rsidR="001A4E32">
        <w:rPr>
          <w:sz w:val="28"/>
          <w:szCs w:val="28"/>
        </w:rPr>
        <w:t>1</w:t>
      </w:r>
    </w:p>
    <w:p w14:paraId="1FB67422" w14:textId="5905FEAF" w:rsidR="005C0D50" w:rsidRPr="001A4E32" w:rsidRDefault="00207DED" w:rsidP="001A4E32">
      <w:pPr>
        <w:pStyle w:val="Cm"/>
        <w:jc w:val="center"/>
        <w:rPr>
          <w:b/>
          <w:bCs/>
          <w:sz w:val="28"/>
          <w:szCs w:val="28"/>
        </w:rPr>
      </w:pPr>
      <w:r w:rsidRPr="001A4E32">
        <w:rPr>
          <w:b/>
          <w:bCs/>
        </w:rPr>
        <w:lastRenderedPageBreak/>
        <w:t>Feladatkiírás</w:t>
      </w:r>
    </w:p>
    <w:p w14:paraId="6414CE11" w14:textId="1DA5EEAB" w:rsidR="00207DED" w:rsidRPr="0095508D" w:rsidRDefault="00207DED" w:rsidP="00613B9B">
      <w:pPr>
        <w:rPr>
          <w:rFonts w:cs="Times New Roman"/>
          <w:b/>
          <w:bCs/>
          <w:sz w:val="28"/>
          <w:szCs w:val="28"/>
        </w:rPr>
      </w:pPr>
      <w:r w:rsidRPr="0095508D">
        <w:rPr>
          <w:rFonts w:cs="Times New Roman"/>
          <w:b/>
          <w:bCs/>
          <w:sz w:val="28"/>
          <w:szCs w:val="28"/>
        </w:rPr>
        <w:t>DIGITÁLIS HULLÁMFORMA GENERÁTOR MEGVALÓSITASA ÉS MÉRÉSE FPGA KÖRNYEZETBEN (INDIE SEMICONDUCTOR HUNGARY)</w:t>
      </w:r>
    </w:p>
    <w:p w14:paraId="3766CEF2" w14:textId="677DF77A" w:rsidR="00330D63" w:rsidRPr="00330D63" w:rsidRDefault="00330D63" w:rsidP="00613B9B">
      <w:pPr>
        <w:shd w:val="clear" w:color="auto" w:fill="FFFFFF"/>
        <w:spacing w:before="204" w:after="204" w:line="240" w:lineRule="auto"/>
        <w:textAlignment w:val="baseline"/>
        <w:rPr>
          <w:rFonts w:eastAsia="Times New Roman" w:cs="Times New Roman"/>
          <w:color w:val="000000"/>
          <w:lang w:eastAsia="hu-HU"/>
        </w:rPr>
      </w:pPr>
      <w:r w:rsidRPr="00330D63">
        <w:rPr>
          <w:rFonts w:eastAsia="Times New Roman" w:cs="Times New Roman"/>
          <w:color w:val="000000"/>
          <w:lang w:eastAsia="hu-HU"/>
        </w:rPr>
        <w:t>A hallgató feladata egy digitális hullámforma generátor megtervezése, megvalósítása és mér</w:t>
      </w:r>
      <w:r w:rsidRPr="004A4492">
        <w:rPr>
          <w:rFonts w:eastAsia="Times New Roman" w:cs="Times New Roman"/>
          <w:color w:val="000000"/>
          <w:lang w:eastAsia="hu-HU"/>
        </w:rPr>
        <w:t>é</w:t>
      </w:r>
      <w:r w:rsidRPr="00330D63">
        <w:rPr>
          <w:rFonts w:eastAsia="Times New Roman" w:cs="Times New Roman"/>
          <w:color w:val="000000"/>
          <w:lang w:eastAsia="hu-HU"/>
        </w:rPr>
        <w:t>se FPGA környezetben.</w:t>
      </w:r>
    </w:p>
    <w:p w14:paraId="7E1DF52C" w14:textId="34D70552" w:rsidR="00330D63" w:rsidRPr="00330D63" w:rsidRDefault="00330D63" w:rsidP="00613B9B">
      <w:pPr>
        <w:shd w:val="clear" w:color="auto" w:fill="FFFFFF"/>
        <w:spacing w:before="204" w:after="204" w:line="240" w:lineRule="auto"/>
        <w:textAlignment w:val="baseline"/>
        <w:rPr>
          <w:rFonts w:eastAsia="Times New Roman" w:cs="Times New Roman"/>
          <w:color w:val="000000"/>
          <w:lang w:eastAsia="hu-HU"/>
        </w:rPr>
      </w:pPr>
      <w:r w:rsidRPr="00613B9B">
        <w:rPr>
          <w:rFonts w:eastAsia="Times New Roman" w:cs="Times New Roman"/>
          <w:color w:val="000000"/>
          <w:lang w:eastAsia="hu-HU"/>
        </w:rPr>
        <w:t>A feladat első részében a Direct Digital Synthesis elvét kell megismerni a hallgatónak, majd adott specifikáció alapján a hullámforma generátor szimulációs környezetét kell elkészíteni (Matlab, Python, etc.).</w:t>
      </w:r>
    </w:p>
    <w:p w14:paraId="5E53A254" w14:textId="1ED8868B" w:rsidR="00330D63" w:rsidRPr="00330D63" w:rsidRDefault="00330D63" w:rsidP="00613B9B">
      <w:pPr>
        <w:shd w:val="clear" w:color="auto" w:fill="FFFFFF"/>
        <w:spacing w:before="204" w:after="204" w:line="240" w:lineRule="auto"/>
        <w:textAlignment w:val="baseline"/>
        <w:rPr>
          <w:rFonts w:eastAsia="Times New Roman" w:cs="Times New Roman"/>
          <w:color w:val="000000"/>
          <w:lang w:eastAsia="hu-HU"/>
        </w:rPr>
      </w:pPr>
      <w:r w:rsidRPr="00330D63">
        <w:rPr>
          <w:rFonts w:eastAsia="Times New Roman" w:cs="Times New Roman"/>
          <w:color w:val="000000"/>
          <w:lang w:eastAsia="hu-HU"/>
        </w:rPr>
        <w:t>A második lépésben a hullámforma generátor RTL kódját, az RTL kód szimulációs környezetét és fizikai megval</w:t>
      </w:r>
      <w:r w:rsidRPr="004A4492">
        <w:rPr>
          <w:rFonts w:eastAsia="Times New Roman" w:cs="Times New Roman"/>
          <w:color w:val="000000"/>
          <w:lang w:eastAsia="hu-HU"/>
        </w:rPr>
        <w:t>ó</w:t>
      </w:r>
      <w:r w:rsidRPr="00330D63">
        <w:rPr>
          <w:rFonts w:eastAsia="Times New Roman" w:cs="Times New Roman"/>
          <w:color w:val="000000"/>
          <w:lang w:eastAsia="hu-HU"/>
        </w:rPr>
        <w:t>s</w:t>
      </w:r>
      <w:r w:rsidRPr="004A4492">
        <w:rPr>
          <w:rFonts w:eastAsia="Times New Roman" w:cs="Times New Roman"/>
          <w:color w:val="000000"/>
          <w:lang w:eastAsia="hu-HU"/>
        </w:rPr>
        <w:t>í</w:t>
      </w:r>
      <w:r w:rsidRPr="00330D63">
        <w:rPr>
          <w:rFonts w:eastAsia="Times New Roman" w:cs="Times New Roman"/>
          <w:color w:val="000000"/>
          <w:lang w:eastAsia="hu-HU"/>
        </w:rPr>
        <w:t>t</w:t>
      </w:r>
      <w:r w:rsidRPr="004A4492">
        <w:rPr>
          <w:rFonts w:eastAsia="Times New Roman" w:cs="Times New Roman"/>
          <w:color w:val="000000"/>
          <w:lang w:eastAsia="hu-HU"/>
        </w:rPr>
        <w:t>á</w:t>
      </w:r>
      <w:r w:rsidRPr="00330D63">
        <w:rPr>
          <w:rFonts w:eastAsia="Times New Roman" w:cs="Times New Roman"/>
          <w:color w:val="000000"/>
          <w:lang w:eastAsia="hu-HU"/>
        </w:rPr>
        <w:t>s</w:t>
      </w:r>
      <w:r w:rsidRPr="004A4492">
        <w:rPr>
          <w:rFonts w:eastAsia="Times New Roman" w:cs="Times New Roman"/>
          <w:color w:val="000000"/>
          <w:lang w:eastAsia="hu-HU"/>
        </w:rPr>
        <w:t>á</w:t>
      </w:r>
      <w:r w:rsidRPr="00330D63">
        <w:rPr>
          <w:rFonts w:eastAsia="Times New Roman" w:cs="Times New Roman"/>
          <w:color w:val="000000"/>
          <w:lang w:eastAsia="hu-HU"/>
        </w:rPr>
        <w:t>t (synthesis</w:t>
      </w:r>
      <w:r w:rsidRPr="004A4492">
        <w:rPr>
          <w:rFonts w:eastAsia="Times New Roman" w:cs="Times New Roman"/>
          <w:color w:val="000000"/>
          <w:lang w:eastAsia="hu-HU"/>
        </w:rPr>
        <w:t xml:space="preserve">, </w:t>
      </w:r>
      <w:r w:rsidRPr="00330D63">
        <w:rPr>
          <w:rFonts w:eastAsia="Times New Roman" w:cs="Times New Roman"/>
          <w:color w:val="000000"/>
          <w:lang w:eastAsia="hu-HU"/>
        </w:rPr>
        <w:t>PnR, Timing analysis) kell elkészítenie a hallgatónak Altera DE2 board-ra.</w:t>
      </w:r>
    </w:p>
    <w:p w14:paraId="4A159FC8" w14:textId="707E920A" w:rsidR="0095508D" w:rsidRPr="001A4E32" w:rsidRDefault="00330D63" w:rsidP="00613B9B">
      <w:pPr>
        <w:shd w:val="clear" w:color="auto" w:fill="FFFFFF"/>
        <w:spacing w:before="204" w:after="204" w:line="240" w:lineRule="auto"/>
        <w:textAlignment w:val="baseline"/>
        <w:rPr>
          <w:rFonts w:eastAsia="Times New Roman" w:cs="Times New Roman"/>
          <w:color w:val="000000"/>
          <w:lang w:eastAsia="hu-HU"/>
        </w:rPr>
      </w:pPr>
      <w:r w:rsidRPr="7EA51541">
        <w:rPr>
          <w:rFonts w:eastAsia="Times New Roman" w:cs="Times New Roman"/>
          <w:color w:val="000000" w:themeColor="text1"/>
          <w:lang w:eastAsia="hu-HU"/>
        </w:rPr>
        <w:t>Harmadik lépésben az implementációt és a Matlab / Python szimuláció eredményét kell összehasonlítani, az FPGA board-on a DA átalakítás után fizikai jelet visszamérni</w:t>
      </w:r>
      <w:r w:rsidR="007C1D50" w:rsidRPr="7EA51541">
        <w:rPr>
          <w:rFonts w:eastAsia="Times New Roman" w:cs="Times New Roman"/>
          <w:color w:val="000000" w:themeColor="text1"/>
          <w:lang w:eastAsia="hu-HU"/>
        </w:rPr>
        <w:t xml:space="preserve"> </w:t>
      </w:r>
      <w:r w:rsidRPr="7EA51541">
        <w:rPr>
          <w:rFonts w:eastAsia="Times New Roman" w:cs="Times New Roman"/>
          <w:color w:val="000000" w:themeColor="text1"/>
          <w:lang w:eastAsia="hu-HU"/>
        </w:rPr>
        <w:t>és a következtetéseket levonni.</w:t>
      </w:r>
    </w:p>
    <w:p w14:paraId="0E54A7EE" w14:textId="07DAC7AA" w:rsidR="00EE6D99" w:rsidRDefault="7EA51541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hu-HU"/>
        </w:rPr>
      </w:pPr>
      <w:r w:rsidRPr="7EA51541">
        <w:rPr>
          <w:b w:val="0"/>
          <w:bCs w:val="0"/>
          <w:caps/>
        </w:rPr>
        <w:fldChar w:fldCharType="begin"/>
      </w:r>
      <w:r>
        <w:instrText>TOC \o "1-3" \h \z \u</w:instrText>
      </w:r>
      <w:r w:rsidRPr="7EA51541">
        <w:rPr>
          <w:b w:val="0"/>
          <w:bCs w:val="0"/>
          <w:caps/>
        </w:rPr>
        <w:fldChar w:fldCharType="separate"/>
      </w:r>
      <w:hyperlink w:anchor="_Toc89595409" w:history="1">
        <w:r w:rsidR="00EE6D99" w:rsidRPr="00D567A3">
          <w:rPr>
            <w:rStyle w:val="Hiperhivatkozs"/>
            <w:noProof/>
          </w:rPr>
          <w:t>Bevezetés</w:t>
        </w:r>
        <w:r w:rsidR="00EE6D99">
          <w:rPr>
            <w:noProof/>
            <w:webHidden/>
          </w:rPr>
          <w:tab/>
        </w:r>
        <w:r w:rsidR="00EE6D99">
          <w:rPr>
            <w:noProof/>
            <w:webHidden/>
          </w:rPr>
          <w:fldChar w:fldCharType="begin"/>
        </w:r>
        <w:r w:rsidR="00EE6D99">
          <w:rPr>
            <w:noProof/>
            <w:webHidden/>
          </w:rPr>
          <w:instrText xml:space="preserve"> PAGEREF _Toc89595409 \h </w:instrText>
        </w:r>
        <w:r w:rsidR="00EE6D99">
          <w:rPr>
            <w:noProof/>
            <w:webHidden/>
          </w:rPr>
        </w:r>
        <w:r w:rsidR="00EE6D99">
          <w:rPr>
            <w:noProof/>
            <w:webHidden/>
          </w:rPr>
          <w:fldChar w:fldCharType="separate"/>
        </w:r>
        <w:r w:rsidR="00EE6D99">
          <w:rPr>
            <w:noProof/>
            <w:webHidden/>
          </w:rPr>
          <w:t>4</w:t>
        </w:r>
        <w:r w:rsidR="00EE6D99">
          <w:rPr>
            <w:noProof/>
            <w:webHidden/>
          </w:rPr>
          <w:fldChar w:fldCharType="end"/>
        </w:r>
      </w:hyperlink>
    </w:p>
    <w:p w14:paraId="60BB0497" w14:textId="57F32DC1" w:rsidR="00EE6D99" w:rsidRDefault="00EE6D99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hu-HU"/>
        </w:rPr>
      </w:pPr>
      <w:hyperlink w:anchor="_Toc89595410" w:history="1">
        <w:r w:rsidRPr="00D567A3">
          <w:rPr>
            <w:rStyle w:val="Hiperhivatkozs"/>
            <w:noProof/>
          </w:rPr>
          <w:t>Irodalmi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ABF85D" w14:textId="50758860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11" w:history="1">
        <w:r w:rsidRPr="00D567A3">
          <w:rPr>
            <w:rStyle w:val="Hiperhivatkozs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Függvénygenerátorok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3C3A7" w14:textId="07DD5D23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12" w:history="1">
        <w:r w:rsidRPr="00D567A3">
          <w:rPr>
            <w:rStyle w:val="Hiperhivatkozs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Jelek spektruma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5BC88" w14:textId="46D1F121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13" w:history="1">
        <w:r w:rsidRPr="00D567A3">
          <w:rPr>
            <w:rStyle w:val="Hiperhivatkozs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Mintavételezés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2E763C" w14:textId="3132B312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14" w:history="1">
        <w:r w:rsidRPr="00D567A3">
          <w:rPr>
            <w:rStyle w:val="Hiperhivatkozs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Direct Digital Synthesis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7ACAEA" w14:textId="5DABE08C" w:rsidR="00EE6D99" w:rsidRDefault="00EE6D99">
      <w:pPr>
        <w:pStyle w:val="TJ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89595415" w:history="1">
        <w:r w:rsidRPr="00D567A3">
          <w:rPr>
            <w:rStyle w:val="Hiperhivatkozs"/>
            <w:noProof/>
          </w:rPr>
          <w:t>1.4.1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Numerically-Controlled Oscillator (NCO)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C75B3B" w14:textId="4CE6F0A4" w:rsidR="00EE6D99" w:rsidRDefault="00EE6D99">
      <w:pPr>
        <w:pStyle w:val="TJ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89595416" w:history="1">
        <w:r w:rsidRPr="00D567A3">
          <w:rPr>
            <w:rStyle w:val="Hiperhivatkozs"/>
            <w:noProof/>
          </w:rPr>
          <w:t>1.4.2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DA átalakítás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03D9AC" w14:textId="1163DA37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17" w:history="1">
        <w:r w:rsidRPr="00D567A3">
          <w:rPr>
            <w:rStyle w:val="Hiperhivatkozs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Digitális tervezés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C28343" w14:textId="338E06F2" w:rsidR="00EE6D99" w:rsidRDefault="00EE6D99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hu-HU"/>
        </w:rPr>
      </w:pPr>
      <w:hyperlink w:anchor="_Toc89595418" w:history="1">
        <w:r w:rsidRPr="00D567A3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326AC5" w14:textId="53C688DF" w:rsidR="00EE6D99" w:rsidRDefault="00EE6D99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hu-HU"/>
        </w:rPr>
      </w:pPr>
      <w:hyperlink w:anchor="_Toc89595419" w:history="1">
        <w:r w:rsidRPr="00D567A3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36E1B5" w14:textId="41B0A7ED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20" w:history="1">
        <w:r w:rsidRPr="00D567A3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NCO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7DA3F0" w14:textId="094A5B40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21" w:history="1">
        <w:r w:rsidRPr="00D567A3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306F718" w14:textId="6B500B52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22" w:history="1">
        <w:r w:rsidRPr="00D567A3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FSM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D422371" w14:textId="7E974A00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23" w:history="1">
        <w:r w:rsidRPr="00D567A3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Dump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568A14" w14:textId="39A62D04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24" w:history="1">
        <w:r w:rsidRPr="00D567A3">
          <w:rPr>
            <w:rStyle w:val="Hiperhivatkozs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DAC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BFC0DEA" w14:textId="798F3442" w:rsidR="00EE6D99" w:rsidRDefault="00EE6D99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9595425" w:history="1">
        <w:r w:rsidRPr="00D567A3">
          <w:rPr>
            <w:rStyle w:val="Hiperhivatkozs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Reset szinkronizáció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AE8C05" w14:textId="4C6E559F" w:rsidR="00EE6D99" w:rsidRDefault="00EE6D99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hu-HU"/>
        </w:rPr>
      </w:pPr>
      <w:hyperlink w:anchor="_Toc89595426" w:history="1">
        <w:r w:rsidRPr="00D567A3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hu-HU"/>
          </w:rPr>
          <w:tab/>
        </w:r>
        <w:r w:rsidRPr="00D567A3">
          <w:rPr>
            <w:rStyle w:val="Hiperhivatkozs"/>
            <w:noProof/>
          </w:rPr>
          <w:t>Eredmények értékelése, jövőbeli fejlesztések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3E76A1" w14:textId="73FD2653" w:rsidR="00EE6D99" w:rsidRDefault="00EE6D99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hu-HU"/>
        </w:rPr>
      </w:pPr>
      <w:hyperlink w:anchor="_Toc89595427" w:history="1">
        <w:r w:rsidRPr="00D567A3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FEB340" w14:textId="6559DE05" w:rsidR="00EE6D99" w:rsidRDefault="7EA51541">
      <w:pPr>
        <w:pStyle w:val="Tartalomjegyzkcmsora"/>
        <w:rPr>
          <w:b w:val="0"/>
          <w:bCs/>
          <w:caps/>
          <w:sz w:val="20"/>
          <w:szCs w:val="20"/>
        </w:rPr>
      </w:pPr>
      <w:r w:rsidRPr="7EA51541">
        <w:rPr>
          <w:b w:val="0"/>
          <w:bCs/>
          <w:caps/>
          <w:sz w:val="20"/>
          <w:szCs w:val="20"/>
        </w:rPr>
        <w:lastRenderedPageBreak/>
        <w:fldChar w:fldCharType="end"/>
      </w:r>
    </w:p>
    <w:sdt>
      <w:sdtPr>
        <w:rPr>
          <w:rFonts w:asciiTheme="minorHAnsi" w:hAnsiTheme="minorHAnsi" w:cstheme="minorHAnsi"/>
          <w:b/>
          <w:bCs/>
          <w:sz w:val="22"/>
          <w:szCs w:val="20"/>
        </w:rPr>
        <w:id w:val="12011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0"/>
        </w:rPr>
      </w:sdtEndPr>
      <w:sdtContent>
        <w:p w14:paraId="270086DE" w14:textId="18DFFD22" w:rsidR="0095508D" w:rsidRPr="001303E3" w:rsidRDefault="002072CC" w:rsidP="00EE6D99">
          <w:r w:rsidRPr="69980664">
            <w:rPr>
              <w:rStyle w:val="Cmsor1Char"/>
            </w:rPr>
            <w:t>Tartalomjegyzék</w:t>
          </w:r>
        </w:p>
        <w:p w14:paraId="01F5C696" w14:textId="7621949B" w:rsidR="00FE008B" w:rsidRDefault="00FE008B" w:rsidP="00EE0D9C">
          <w:pPr>
            <w:pStyle w:val="Cmsor1"/>
          </w:pPr>
          <w:bookmarkStart w:id="0" w:name="_Toc1520433283"/>
          <w:bookmarkStart w:id="1" w:name="_Toc87900957"/>
          <w:bookmarkStart w:id="2" w:name="_Toc89595409"/>
          <w:r>
            <w:lastRenderedPageBreak/>
            <w:t>Bevezetés</w:t>
          </w:r>
          <w:bookmarkEnd w:id="0"/>
          <w:bookmarkEnd w:id="1"/>
          <w:bookmarkEnd w:id="2"/>
        </w:p>
        <w:p w14:paraId="4720F7B9" w14:textId="72A0236D" w:rsidR="00AC64F1" w:rsidRPr="00AC64F1" w:rsidRDefault="00373027" w:rsidP="00B20231">
          <w:r>
            <w:tab/>
          </w:r>
          <w:r w:rsidR="007235F8">
            <w:t xml:space="preserve">A </w:t>
          </w:r>
          <w:r w:rsidR="00CD53F7">
            <w:t>cél</w:t>
          </w:r>
          <w:r w:rsidR="007235F8">
            <w:t xml:space="preserve"> egy </w:t>
          </w:r>
          <w:r w:rsidR="009B0556">
            <w:t xml:space="preserve">a </w:t>
          </w:r>
          <w:r w:rsidR="00E66122">
            <w:t>D</w:t>
          </w:r>
          <w:r w:rsidR="009B0556">
            <w:t xml:space="preserve">irect </w:t>
          </w:r>
          <w:r w:rsidR="00E66122">
            <w:t>D</w:t>
          </w:r>
          <w:r w:rsidR="009B0556">
            <w:t xml:space="preserve">igital </w:t>
          </w:r>
          <w:r w:rsidR="00E66122">
            <w:t>S</w:t>
          </w:r>
          <w:r w:rsidR="009B0556">
            <w:t>ynthe</w:t>
          </w:r>
          <w:r w:rsidR="00277B63">
            <w:t>sis</w:t>
          </w:r>
          <w:r w:rsidR="009B0556">
            <w:t xml:space="preserve"> elvén működő hullámforma generátor tervezése,</w:t>
          </w:r>
          <w:r w:rsidR="00CD53F7">
            <w:t xml:space="preserve"> szimulálása,</w:t>
          </w:r>
          <w:r w:rsidR="009B0556">
            <w:t xml:space="preserve"> létrehozása FPGA kártyán majd ennek tesztelése volt</w:t>
          </w:r>
          <w:r w:rsidR="00E66122">
            <w:t>.</w:t>
          </w:r>
        </w:p>
        <w:p w14:paraId="7B76BC91" w14:textId="38FCB5AA" w:rsidR="009B0556" w:rsidRDefault="009B0556" w:rsidP="00B20231">
          <w:r>
            <w:tab/>
            <w:t>A</w:t>
          </w:r>
          <w:r w:rsidR="004E4D62">
            <w:t xml:space="preserve">z első fejezetben </w:t>
          </w:r>
          <w:r w:rsidR="00CD53F7">
            <w:t>a Direct Digital Synthesis elvé</w:t>
          </w:r>
          <w:r w:rsidR="00BE0ECD">
            <w:t xml:space="preserve">nek leírása </w:t>
          </w:r>
          <w:r w:rsidR="008E51A5">
            <w:t xml:space="preserve">szerepel. </w:t>
          </w:r>
          <w:r w:rsidR="00497FA8">
            <w:t>Az egyes részegységek működésének és azok elméleti hátterének</w:t>
          </w:r>
          <w:r w:rsidR="00CD53F7">
            <w:t xml:space="preserve"> magyarázata</w:t>
          </w:r>
          <w:r w:rsidR="004C4D4B">
            <w:t>, ábrákkal és levezetésekkel</w:t>
          </w:r>
          <w:r w:rsidR="00CD53F7">
            <w:t>.</w:t>
          </w:r>
          <w:r>
            <w:t xml:space="preserve"> Elsőként a mintavételezés</w:t>
          </w:r>
          <w:r w:rsidR="00CD53F7">
            <w:t>re tértem ki</w:t>
          </w:r>
          <w:r>
            <w:t xml:space="preserve">, mivel ez </w:t>
          </w:r>
          <w:r w:rsidR="00497FA8">
            <w:t>szüksé</w:t>
          </w:r>
          <w:r w:rsidR="0047179D">
            <w:t>ges egy adott jel generálásához, amit az NCO hoz létre a memóriában tárolt elemekből.</w:t>
          </w:r>
          <w:r>
            <w:t xml:space="preserve"> Ezek után magá</w:t>
          </w:r>
          <w:r w:rsidR="00CD53F7">
            <w:t>val az NCO elvét írtam le</w:t>
          </w:r>
          <w:r>
            <w:t xml:space="preserve">, ami gyakorlatilag </w:t>
          </w:r>
          <w:r w:rsidR="004266CB">
            <w:t>a hullámformát létrehozza. A</w:t>
          </w:r>
          <w:r w:rsidR="0047179D">
            <w:t xml:space="preserve"> mintavételi tétel alapján mekkora frekvencia szükséges a rendszer működéséhez és ez hogyan függ össze a kimeneti frekvenciával. Továbbá mennyi adatot kell tárolni egy tetszőleges frekvenciatartományban lévő kimeneti jel létrehozásához. </w:t>
          </w:r>
          <w:r w:rsidR="004266CB">
            <w:t xml:space="preserve">Ezt egy </w:t>
          </w:r>
          <w:proofErr w:type="spellStart"/>
          <w:r w:rsidR="004266CB">
            <w:t>python</w:t>
          </w:r>
          <w:proofErr w:type="spellEnd"/>
          <w:r w:rsidR="004266CB">
            <w:t xml:space="preserve"> nyelven írt kóddal is szimulálni </w:t>
          </w:r>
          <w:r w:rsidR="00CD53F7">
            <w:t>lehet</w:t>
          </w:r>
          <w:r w:rsidR="004266CB">
            <w:t>.</w:t>
          </w:r>
          <w:r w:rsidR="0047179D">
            <w:t xml:space="preserve"> Az áramkör kimenete egy analóg jelet ad ki, ezért a digitális-analóg átalakítók működési elvének megértése is fontos a megvalósítás szempontjából.</w:t>
          </w:r>
          <w:r>
            <w:t xml:space="preserve"> </w:t>
          </w:r>
          <w:r w:rsidR="004266CB">
            <w:t>A</w:t>
          </w:r>
          <w:r w:rsidR="0047179D">
            <w:t>z is lényeges, hogy ez hogyan illeszthető az NCO-hoz</w:t>
          </w:r>
          <w:r w:rsidR="00AC40D7">
            <w:t>.</w:t>
          </w:r>
          <w:r w:rsidR="00A51FEE">
            <w:t xml:space="preserve"> </w:t>
          </w:r>
          <w:r w:rsidR="004266CB">
            <w:t>Mivel a számítógépnek adatokat kell küldenie az áramkörünknek, így</w:t>
          </w:r>
          <w:r w:rsidR="00A51FEE">
            <w:t xml:space="preserve"> kifejtésre került</w:t>
          </w:r>
          <w:r w:rsidR="00607D8C">
            <w:t xml:space="preserve"> a kommunikáció</w:t>
          </w:r>
          <w:r w:rsidR="00DC2DF2">
            <w:t>s egység miként választható le a modulról</w:t>
          </w:r>
          <w:r w:rsidR="004266CB">
            <w:t>.</w:t>
          </w:r>
        </w:p>
        <w:p w14:paraId="41DAC3E6" w14:textId="367C9928" w:rsidR="009B0556" w:rsidRDefault="009B0556" w:rsidP="00B20231">
          <w:r>
            <w:tab/>
            <w:t xml:space="preserve">A második </w:t>
          </w:r>
          <w:r w:rsidR="004E4D62">
            <w:t>részben</w:t>
          </w:r>
          <w:r>
            <w:t xml:space="preserve"> elkészítettem a rendszertervet</w:t>
          </w:r>
          <w:r w:rsidR="00F5203C">
            <w:t xml:space="preserve">. </w:t>
          </w:r>
          <w:r w:rsidR="008945CD">
            <w:t>A</w:t>
          </w:r>
          <w:r w:rsidR="00AC40D7">
            <w:t>z RTL szintű modell megtervezése és egyes almoduljainak bemutatása szerepel ebben a részben</w:t>
          </w:r>
          <w:r w:rsidR="00DA2279">
            <w:t xml:space="preserve">, a különböző almodulok interfészei és azok egymáshoz kapcsolódása. </w:t>
          </w:r>
          <w:r w:rsidR="00AC40D7">
            <w:t xml:space="preserve"> </w:t>
          </w:r>
        </w:p>
        <w:p w14:paraId="59346FFC" w14:textId="48F1BE72" w:rsidR="00AC40D7" w:rsidRPr="00AC64F1" w:rsidRDefault="00AC40D7" w:rsidP="00B20231">
          <w:r>
            <w:tab/>
            <w:t>A harmadik részben a</w:t>
          </w:r>
          <w:r w:rsidR="004266CB">
            <w:t>z elért eredmények</w:t>
          </w:r>
          <w:r w:rsidR="00CD53F7">
            <w:t xml:space="preserve"> értékelése </w:t>
          </w:r>
          <w:r w:rsidR="004266CB">
            <w:t xml:space="preserve">és a továbbfejlesztési lehetőségeket </w:t>
          </w:r>
          <w:r w:rsidR="00CD53F7">
            <w:t>találhatóak.</w:t>
          </w:r>
        </w:p>
        <w:p w14:paraId="4FE91DEA" w14:textId="2EA8B2EA" w:rsidR="00953E1B" w:rsidRDefault="004A4492" w:rsidP="00953E1B">
          <w:pPr>
            <w:pStyle w:val="Cmsor1"/>
          </w:pPr>
          <w:bookmarkStart w:id="3" w:name="_Toc296609061"/>
          <w:bookmarkStart w:id="4" w:name="_Toc87900958"/>
          <w:bookmarkStart w:id="5" w:name="_Toc89595410"/>
          <w:r>
            <w:lastRenderedPageBreak/>
            <w:t>Irodalmi áttekintés</w:t>
          </w:r>
          <w:bookmarkEnd w:id="3"/>
          <w:bookmarkEnd w:id="4"/>
          <w:bookmarkEnd w:id="5"/>
        </w:p>
        <w:p w14:paraId="67448135" w14:textId="5AC19228" w:rsidR="00E77825" w:rsidRDefault="00F53AA6" w:rsidP="00E77825">
          <w:pPr>
            <w:pStyle w:val="Cmsor2"/>
            <w:numPr>
              <w:ilvl w:val="1"/>
              <w:numId w:val="20"/>
            </w:numPr>
          </w:pPr>
          <w:bookmarkStart w:id="6" w:name="_Toc89595411"/>
          <w:r>
            <w:t>Függvénygenerátorok</w:t>
          </w:r>
          <w:bookmarkEnd w:id="6"/>
        </w:p>
        <w:p w14:paraId="4A281180" w14:textId="1A2842C7" w:rsidR="00F53AA6" w:rsidRPr="00D76938" w:rsidRDefault="00F53AA6" w:rsidP="00D76938">
          <w:pPr>
            <w:ind w:firstLine="708"/>
          </w:pPr>
          <w:r w:rsidRPr="00D76938">
            <w:t xml:space="preserve">A függvénygenerátorok nemszinuszos jelekből állítanak elő </w:t>
          </w:r>
          <w:proofErr w:type="spellStart"/>
          <w:r w:rsidRPr="00D76938">
            <w:t>kváziszinuszos</w:t>
          </w:r>
          <w:proofErr w:type="spellEnd"/>
          <w:r w:rsidRPr="00D76938">
            <w:t xml:space="preserve"> jelet. Nemszinuszos jel lehet pl. a négyszögjel, a háromszögjel, a fűrészjel. Ilyen típusú jeleket az úgynevezett relaxációs oszcillátorokkal állíthatunk elő. Belátható, hogy a szinuszos jel előállítása ebben az esetben közvetett úton történik, így ezek az áramkörök nem sorolhatók a szinuszos oszcillátorok közé, ezért részletes tárgyalásuktól eltekintve, az ide vonatkozó szakirodalom kutatását az olvasóra bízzuk. Célszerű azonban áttekinteni azt, hogyan lehet a relaxációs oszcillátor által előállított hullámalakokból (pl. négyszögjel, háromszögjel) </w:t>
          </w:r>
          <w:proofErr w:type="spellStart"/>
          <w:r w:rsidRPr="00D76938">
            <w:t>kváziszinuszos</w:t>
          </w:r>
          <w:proofErr w:type="spellEnd"/>
          <w:r w:rsidRPr="00D76938">
            <w:t xml:space="preserve"> jelet előállítani.</w:t>
          </w:r>
        </w:p>
        <w:p w14:paraId="7E344598" w14:textId="056B5CFA" w:rsidR="00F53AA6" w:rsidRPr="00D76938" w:rsidRDefault="00F53AA6" w:rsidP="00D76938">
          <w:pPr>
            <w:rPr>
              <w:rFonts w:eastAsia="Calibri"/>
            </w:rPr>
          </w:pPr>
          <w:r w:rsidRPr="00D76938">
            <w:rPr>
              <w:rFonts w:eastAsiaTheme="minorEastAsia"/>
            </w:rPr>
            <w:t>Az elektronikában a fentebb említett szinusz alakú rezgéseken kívül szükség van más formájú jelekre is, amelyeket relaxációs oszcillátorral állítanak elő. Például a négyszög alakú jelek (négyszögjelek) digitális technika, órák és számláló áramkörök részére, a háromszög és fűrészfog alakú jelek a katódsugárcsövek (analóg oszcilloszkópok, analóg televíziók) működéséhez szükségesek. Előállításuk nemlineáris kapcsoló áramkörökkel, például Schmitt-</w:t>
          </w:r>
          <w:proofErr w:type="spellStart"/>
          <w:r w:rsidRPr="00D76938">
            <w:rPr>
              <w:rFonts w:eastAsiaTheme="minorEastAsia"/>
            </w:rPr>
            <w:t>trigger</w:t>
          </w:r>
          <w:proofErr w:type="spellEnd"/>
          <w:r w:rsidRPr="00D76938">
            <w:rPr>
              <w:rFonts w:eastAsiaTheme="minorEastAsia"/>
            </w:rPr>
            <w:t xml:space="preserve">, UJT-vel (egyátmenetű tranzisztor) lehetséges, de készülnek speciálisan jelforrás célú integrált áramkörök is. Relaxációs oszcillátorok azok az áramkörök, amelyek nem szinuszos hullámformákat állítanak elő. </w:t>
          </w:r>
        </w:p>
        <w:p w14:paraId="365EE037" w14:textId="230AA5BE" w:rsidR="00F53AA6" w:rsidRDefault="00F53AA6" w:rsidP="00D76938">
          <w:pPr>
            <w:rPr>
              <w:rFonts w:eastAsiaTheme="minorEastAsia"/>
            </w:rPr>
          </w:pPr>
          <w:r w:rsidRPr="00D76938">
            <w:rPr>
              <w:rFonts w:eastAsiaTheme="minorEastAsia"/>
            </w:rPr>
            <w:t>Ezek az oszcillátorok egy kapcsolóeszközzel ellátott visszacsatolási hurokból állnak, amely egy kondenzátort egy ellenálláson keresztül tölt és kisüt, amíg el nem éri a küszöbértéket. Itt az oszcillátor időtartama a kondenzátor időállandójától függ. Az UJT relaxációs oszcillátorban az UJT-t használják kapcsolóként, amely feltölti és kisüti a kondenzátort.</w:t>
          </w:r>
        </w:p>
        <w:p w14:paraId="5A8625F4" w14:textId="6A8538EC" w:rsidR="002669CD" w:rsidRPr="00D76938" w:rsidRDefault="002669CD" w:rsidP="00D76938">
          <w:pPr>
            <w:rPr>
              <w:rFonts w:eastAsia="Calibri"/>
            </w:rPr>
          </w:pPr>
          <w:r>
            <w:rPr>
              <w:noProof/>
            </w:rPr>
            <w:drawing>
              <wp:anchor distT="0" distB="0" distL="114300" distR="114300" simplePos="0" relativeHeight="251658281" behindDoc="0" locked="0" layoutInCell="1" allowOverlap="1" wp14:anchorId="0A786397" wp14:editId="716D794F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2265045" cy="2101850"/>
                <wp:effectExtent l="0" t="0" r="1905" b="0"/>
                <wp:wrapTopAndBottom/>
                <wp:docPr id="2041160582" name="Picture 20411605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5045" cy="210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6BF0B79" w14:textId="77777777" w:rsidR="00F53AA6" w:rsidRDefault="00F53AA6" w:rsidP="00F53AA6">
          <w:pPr>
            <w:pStyle w:val="Cmsor2"/>
            <w:ind w:left="720"/>
          </w:pPr>
        </w:p>
        <w:p w14:paraId="4BD85AA9" w14:textId="24F63112" w:rsidR="00F53AA6" w:rsidRDefault="00F53AA6" w:rsidP="00E77825">
          <w:pPr>
            <w:pStyle w:val="Cmsor2"/>
            <w:numPr>
              <w:ilvl w:val="1"/>
              <w:numId w:val="20"/>
            </w:numPr>
          </w:pPr>
          <w:bookmarkStart w:id="7" w:name="_Toc89595412"/>
          <w:r>
            <w:t>Jelek spektruma</w:t>
          </w:r>
          <w:bookmarkEnd w:id="7"/>
        </w:p>
        <w:p w14:paraId="2A359B20" w14:textId="77777777" w:rsidR="00445F20" w:rsidRDefault="00286E8D" w:rsidP="00445F20">
          <w:pPr>
            <w:ind w:firstLine="540"/>
          </w:pPr>
          <w:r>
            <w:t xml:space="preserve">A mintavételezés megértéséhez </w:t>
          </w:r>
          <w:r w:rsidR="00944155">
            <w:t>szükségünk van a spektrum fogalmának ismeretére</w:t>
          </w:r>
          <w:r w:rsidR="00445F20">
            <w:t>. Periodikus jeleknél gyakran beszélünk ismétlődési frekvenciáról, annak felharmonikusairól, amplitúdó-és fázisviszonyairól. A Fourier-analízis segítségével a jelekre frekvenciatartománybeli leírás adható meg, amellyel egyszerűbben és tömörebben vizsgálhatjuk a jeleket. A jelfeldolgozás során szétválaszthatjuk az egyes frekvenciakomponenseket. Egyes rendszerek vizsgálatánál gyakran használunk periodikus gerjesztőjeleket, mivel az állandósult állapot beállása után a kimeneten is periodikus választ kapunk, így a gerjesztés és válasz arányából megkaphatjuk a rendszer átvitelét:</w:t>
          </w:r>
        </w:p>
        <w:p w14:paraId="658CE8EC" w14:textId="77777777" w:rsidR="00445F20" w:rsidRPr="00114EB5" w:rsidRDefault="00445F20" w:rsidP="00445F20">
          <w:pPr>
            <w:ind w:firstLine="540"/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den>
              </m:f>
            </m:oMath>
          </m:oMathPara>
        </w:p>
        <w:p w14:paraId="7E7DCBC0" w14:textId="2C65C16A" w:rsidR="00286E8D" w:rsidRDefault="00445F20" w:rsidP="00445F20">
          <w:r>
            <w:t>Valós értékű periodikus jel mindig felírható szinusz- és koszinuszfüggvények lineáris kombinációjaként. Ezt Fourier-sorfejtésnek hívjuk.</w:t>
          </w:r>
          <w:r w:rsidR="003F6785">
            <w:t xml:space="preserve"> </w:t>
          </w:r>
        </w:p>
        <w:p w14:paraId="16D1D18D" w14:textId="77777777" w:rsidR="00FB6AA5" w:rsidRDefault="003F6785" w:rsidP="00FB6AA5">
          <w:pPr>
            <w:rPr>
              <w:rFonts w:eastAsiaTheme="minorEastAsia"/>
            </w:rPr>
          </w:pPr>
          <w:r>
            <w:t>A periodikus jeleken kívül más jelalakokra is szükség van, ezen jelek frekvenciatartománybeli áttérésére szolgál a Fourier-transzformáció. Ennek feltétele, hogy az adott jel abszolút integrálható legyen.</w:t>
          </w:r>
          <w:r w:rsidR="00FB6AA5">
            <w:t xml:space="preserve"> </w:t>
          </w:r>
          <w:r w:rsidR="00FB6AA5">
            <w:rPr>
              <w:rFonts w:eastAsiaTheme="minorEastAsia"/>
            </w:rPr>
            <w:t>Ha periodikus vagy más abszolút nem integrálható jelenek szeretnénk a spektrumát előállítani, azt Dirac-delták segítségével tudjuk megtenni. A Fourier-sor által számított együtthatókat egy megfelelő nagyságú Dirac-delta segítségével tudjuk Fourier-transzformálni. Ez a következő képletből adódik:</w:t>
          </w:r>
        </w:p>
        <w:p w14:paraId="0A60BF4E" w14:textId="77777777" w:rsidR="00FB6AA5" w:rsidRPr="00FA79AB" w:rsidRDefault="00FB6AA5" w:rsidP="00FB6AA5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; k=0,±1,±2</m:t>
              </m:r>
            </m:oMath>
          </m:oMathPara>
        </w:p>
        <w:p w14:paraId="49CE582A" w14:textId="77777777" w:rsidR="00DB3458" w:rsidRDefault="00DB3458" w:rsidP="00DB3458">
          <w:r>
            <w:rPr>
              <w:rFonts w:eastAsiaTheme="minorEastAsia"/>
            </w:rPr>
            <w:t xml:space="preserve">A jel alapfrekvenciája az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, a </w:t>
          </w:r>
          <m:oMath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oMath>
          <w:r>
            <w:rPr>
              <w:rFonts w:eastAsiaTheme="minorEastAsia"/>
            </w:rPr>
            <w:t xml:space="preserve"> pedig a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 frekvencián lévő Dirac impulzus. Ezekből adódik a periodikus jelek úgynevezett „vonalas spektruma”.</w:t>
          </w:r>
        </w:p>
        <w:p w14:paraId="0C190DAA" w14:textId="77777777" w:rsidR="00DB3458" w:rsidRDefault="00DB3458" w:rsidP="00DB3458">
          <w:pPr>
            <w:ind w:firstLine="708"/>
            <w:rPr>
              <w:rFonts w:eastAsiaTheme="minorEastAsia"/>
            </w:rPr>
          </w:pPr>
          <w:r>
            <w:t xml:space="preserve">Ha a spektrumot szeretnénk digitális úton feldolgozni, akkor a jelünket csak bizonyos időbeli felbontással ismerjük a mintavételezés miatt: </w:t>
          </w:r>
          <m:oMath>
            <m:r>
              <w:rPr>
                <w:rFonts w:ascii="Cambria Math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n∆t</m:t>
                </m:r>
              </m:e>
            </m:d>
          </m:oMath>
        </w:p>
        <w:p w14:paraId="382DF465" w14:textId="77777777" w:rsidR="00DB3458" w:rsidRDefault="00DB3458" w:rsidP="00DB3458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 xml:space="preserve">A képletben </w:t>
          </w:r>
          <m:oMath>
            <m:r>
              <w:rPr>
                <w:rFonts w:ascii="Cambria Math" w:hAnsi="Cambria Math"/>
              </w:rPr>
              <m:t>∆t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</m:oMath>
          <w:r>
            <w:rPr>
              <w:rFonts w:eastAsiaTheme="minorEastAsia"/>
            </w:rPr>
            <w:t xml:space="preserve"> a mintavételi időköz, ennek </w:t>
          </w:r>
          <w:proofErr w:type="spellStart"/>
          <w:r>
            <w:rPr>
              <w:rFonts w:eastAsiaTheme="minorEastAsia"/>
            </w:rPr>
            <w:t>reciproka</w:t>
          </w:r>
          <w:proofErr w:type="spellEnd"/>
          <w:r>
            <w:rPr>
              <w:rFonts w:eastAsiaTheme="minorEastAsia"/>
            </w:rPr>
            <w:t xml:space="preserve"> a mintavételi frekvencia. Így T periódusidő alatt </w:t>
          </w:r>
          <m:oMath>
            <m:r>
              <w:rPr>
                <w:rFonts w:ascii="Cambria Math" w:eastAsiaTheme="minorEastAsia" w:hAnsi="Cambria Math"/>
              </w:rPr>
              <m:t>N=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∆t</m:t>
                </m:r>
              </m:den>
            </m:f>
          </m:oMath>
          <w:r>
            <w:rPr>
              <w:rFonts w:eastAsiaTheme="minorEastAsia"/>
            </w:rPr>
            <w:t xml:space="preserve"> mintát veszünk. A levezetésből a téglalapszabály segítségével a következő összefüggést kapjuk:</w:t>
          </w:r>
        </w:p>
        <w:p w14:paraId="5605A506" w14:textId="77777777" w:rsidR="00DB3458" w:rsidRPr="00684453" w:rsidRDefault="00EB56C3" w:rsidP="00DB3458">
          <w:pPr>
            <w:ind w:firstLine="708"/>
            <w:rPr>
              <w:rFonts w:eastAsiaTheme="minorEastAsia"/>
            </w:rPr>
          </w:pPr>
          <m:oMathPara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jkn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oMath>
          </m:oMathPara>
        </w:p>
        <w:p w14:paraId="3198CB52" w14:textId="60EE49F1" w:rsidR="00DB3458" w:rsidRDefault="003E77E6" w:rsidP="00DB3458">
          <w:pPr>
            <w:ind w:firstLine="708"/>
            <w:rPr>
              <w:rFonts w:eastAsiaTheme="minorEastAsia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55" behindDoc="0" locked="0" layoutInCell="1" allowOverlap="1" wp14:anchorId="30979E2F" wp14:editId="0AE883C2">
                    <wp:simplePos x="0" y="0"/>
                    <wp:positionH relativeFrom="column">
                      <wp:posOffset>1132840</wp:posOffset>
                    </wp:positionH>
                    <wp:positionV relativeFrom="paragraph">
                      <wp:posOffset>2780665</wp:posOffset>
                    </wp:positionV>
                    <wp:extent cx="3495040" cy="635"/>
                    <wp:effectExtent l="0" t="0" r="0" b="0"/>
                    <wp:wrapTopAndBottom/>
                    <wp:docPr id="7" name="Szövegdoboz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504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AEF5FC" w14:textId="6DBACD59" w:rsidR="003E77E6" w:rsidRPr="00C31BBD" w:rsidRDefault="003E77E6" w:rsidP="003E77E6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szinuszjel spektruma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0979E2F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7" o:spid="_x0000_s1026" type="#_x0000_t202" style="position:absolute;left:0;text-align:left;margin-left:89.2pt;margin-top:218.95pt;width:275.2pt;height:.05pt;z-index:251661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" stroked="f">
                    <v:textbox style="mso-fit-shape-to-text:t" inset="0,0,0,0">
                      <w:txbxContent>
                        <w:p w14:paraId="7CAEF5FC" w14:textId="6DBACD59" w:rsidR="003E77E6" w:rsidRPr="00C31BBD" w:rsidRDefault="003E77E6" w:rsidP="003E77E6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szinuszjel spektruma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307" behindDoc="0" locked="0" layoutInCell="1" allowOverlap="1" wp14:anchorId="6871314E" wp14:editId="6F788C0F">
                <wp:simplePos x="0" y="0"/>
                <wp:positionH relativeFrom="margin">
                  <wp:align>center</wp:align>
                </wp:positionH>
                <wp:positionV relativeFrom="paragraph">
                  <wp:posOffset>1417005</wp:posOffset>
                </wp:positionV>
                <wp:extent cx="3495040" cy="1306830"/>
                <wp:effectExtent l="0" t="0" r="0" b="7620"/>
                <wp:wrapTopAndBottom/>
                <wp:docPr id="5" name="Kép 5" descr="5. fejezet - Folytonos rendszerek és jelek Fourier-analízi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5. fejezet - Folytonos rendszerek és jelek Fourier-analízi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9504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B3458">
            <w:rPr>
              <w:rFonts w:eastAsiaTheme="minorEastAsia"/>
            </w:rPr>
            <w:t xml:space="preserve">Ez a képlet a diszkrét idejű jel Fourier-sorának definíciója és az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oMath>
          <w:r w:rsidR="00DB3458">
            <w:rPr>
              <w:rFonts w:eastAsiaTheme="minorEastAsia"/>
            </w:rPr>
            <w:t xml:space="preserve"> tag nélkül pedig a diszkrét Fourier-transzformált (DFT). Ebben az összefüggésben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oMath>
          <w:r w:rsidR="00DB3458">
            <w:rPr>
              <w:rFonts w:eastAsiaTheme="minorEastAsia"/>
            </w:rPr>
            <w:t xml:space="preserve"> a mintavételi körfrekvencia. Mivel a valós jelek Fourier-sora és transzformáltja a negatív frekvenciákon a pozitív frekvenciák komplex konjugáltja, ezért ezen frekvenciák abszolút értéke a nulla frekvenciára szimmetrikus. Így elég csak a pozitív frekvenciákat megjeleníteni.</w:t>
          </w:r>
        </w:p>
        <w:p w14:paraId="32C2BDC8" w14:textId="15BFF744" w:rsidR="003F6785" w:rsidRPr="00E77825" w:rsidRDefault="003F6785" w:rsidP="00445F20"/>
        <w:p w14:paraId="1BA54608" w14:textId="77777777" w:rsidR="00C125D9" w:rsidRDefault="00B620AE" w:rsidP="00F85DB7">
          <w:pPr>
            <w:pStyle w:val="Cmsor2"/>
            <w:numPr>
              <w:ilvl w:val="1"/>
              <w:numId w:val="20"/>
            </w:numPr>
          </w:pPr>
          <w:bookmarkStart w:id="8" w:name="_Toc1469332007"/>
          <w:bookmarkStart w:id="9" w:name="_Toc87900959"/>
          <w:bookmarkStart w:id="10" w:name="_Toc89595413"/>
          <w:r>
            <w:t>Mintavételezés</w:t>
          </w:r>
          <w:bookmarkEnd w:id="8"/>
          <w:bookmarkEnd w:id="9"/>
          <w:bookmarkEnd w:id="10"/>
        </w:p>
        <w:p w14:paraId="55AB0718" w14:textId="388EC095" w:rsidR="002252EF" w:rsidRDefault="006E6E95" w:rsidP="002252EF">
          <w:pPr>
            <w:ind w:firstLine="708"/>
            <w:rPr>
              <w:rFonts w:cs="Times New Roman"/>
            </w:rPr>
          </w:pPr>
          <w:r>
            <w:rPr>
              <w:rFonts w:cs="Times New Roman"/>
            </w:rPr>
            <w:t xml:space="preserve">Modern világunkban az információ feldolgozása főként digitális </w:t>
          </w:r>
          <w:r w:rsidR="00E27B69">
            <w:rPr>
              <w:rFonts w:cs="Times New Roman"/>
            </w:rPr>
            <w:t>úton zajlik, mert így egy</w:t>
          </w:r>
          <w:r w:rsidR="00A20727">
            <w:rPr>
              <w:rFonts w:cs="Times New Roman"/>
            </w:rPr>
            <w:t xml:space="preserve"> digitális eszközzel pontosabban és </w:t>
          </w:r>
          <w:r w:rsidR="00CC4A31">
            <w:rPr>
              <w:rFonts w:cs="Times New Roman"/>
            </w:rPr>
            <w:t>a különböző zavaró tényezőktől mentesen tudjuk az információt feldolgozni.</w:t>
          </w:r>
          <w:r w:rsidR="00E27B69">
            <w:rPr>
              <w:rFonts w:cs="Times New Roman"/>
            </w:rPr>
            <w:t xml:space="preserve"> </w:t>
          </w:r>
          <w:r w:rsidR="00CC4A31">
            <w:rPr>
              <w:rFonts w:cs="Times New Roman"/>
            </w:rPr>
            <w:t>V</w:t>
          </w:r>
          <w:r w:rsidR="00E27B69">
            <w:rPr>
              <w:rFonts w:cs="Times New Roman"/>
            </w:rPr>
            <w:t>iszont a minket körülvevő világ főként analóg, vagyis folytonos idejű és folytonos értékű jelekb</w:t>
          </w:r>
          <w:r w:rsidR="00CC4A31">
            <w:rPr>
              <w:rFonts w:cs="Times New Roman"/>
            </w:rPr>
            <w:t>ő</w:t>
          </w:r>
          <w:r w:rsidR="00E27B69">
            <w:rPr>
              <w:rFonts w:cs="Times New Roman"/>
            </w:rPr>
            <w:t>l áll.</w:t>
          </w:r>
          <w:r w:rsidR="00CC4A31">
            <w:rPr>
              <w:rFonts w:cs="Times New Roman"/>
            </w:rPr>
            <w:t xml:space="preserve"> Ezért szükséges </w:t>
          </w:r>
          <w:r w:rsidR="004D6FE3">
            <w:rPr>
              <w:rFonts w:cs="Times New Roman"/>
            </w:rPr>
            <w:t>v</w:t>
          </w:r>
          <w:r w:rsidR="00CC4A31">
            <w:rPr>
              <w:rFonts w:cs="Times New Roman"/>
            </w:rPr>
            <w:t>an analóg jelekből diszkrét idejű és diszkrét értékkészletű jeleket, gyakorlati</w:t>
          </w:r>
          <w:r w:rsidR="00E8119E">
            <w:rPr>
              <w:rFonts w:cs="Times New Roman"/>
            </w:rPr>
            <w:t xml:space="preserve">lag </w:t>
          </w:r>
          <w:proofErr w:type="spellStart"/>
          <w:r w:rsidR="00E8119E">
            <w:rPr>
              <w:rFonts w:cs="Times New Roman"/>
            </w:rPr>
            <w:t>számsorozatokat</w:t>
          </w:r>
          <w:proofErr w:type="spellEnd"/>
          <w:r w:rsidR="00E8119E">
            <w:rPr>
              <w:rFonts w:cs="Times New Roman"/>
            </w:rPr>
            <w:t xml:space="preserve"> </w:t>
          </w:r>
          <w:r w:rsidR="00BE3D1E">
            <w:rPr>
              <w:rFonts w:cs="Times New Roman"/>
            </w:rPr>
            <w:t>előállítani</w:t>
          </w:r>
          <w:r w:rsidR="00E8119E">
            <w:rPr>
              <w:rFonts w:cs="Times New Roman"/>
            </w:rPr>
            <w:t>. Ezt a jelek mintavételezésével tehetjük meg.</w:t>
          </w:r>
          <w:r w:rsidR="00BB15D4">
            <w:rPr>
              <w:rFonts w:cs="Times New Roman"/>
            </w:rPr>
            <w:t xml:space="preserve"> A feldolgozás </w:t>
          </w:r>
          <w:r w:rsidR="002252EF">
            <w:rPr>
              <w:rFonts w:cs="Times New Roman"/>
            </w:rPr>
            <w:t>után sok esetben ezeket a jeleket vissza is kell állítani.</w:t>
          </w:r>
          <w:r w:rsidR="00BE3D1E">
            <w:rPr>
              <w:rFonts w:cs="Times New Roman"/>
            </w:rPr>
            <w:t xml:space="preserve"> Ennek neve jelrekonstrukció. Ahhoz, hogy ezt a folyamatot megértsük szükség van a jelek frekvenciatartománybeli analízisére is. </w:t>
          </w:r>
        </w:p>
        <w:p w14:paraId="0BB3F8C3" w14:textId="6037CB69" w:rsidR="00E77825" w:rsidRPr="00E77825" w:rsidRDefault="00BE3D1E" w:rsidP="00E77825">
          <w:pPr>
            <w:ind w:firstLine="708"/>
            <w:rPr>
              <w:rFonts w:cs="Times New Roman"/>
            </w:rPr>
          </w:pPr>
          <w:r>
            <w:rPr>
              <w:rFonts w:cs="Times New Roman"/>
            </w:rPr>
            <w:t>Egy jelet</w:t>
          </w:r>
          <w:r w:rsidR="00BF3E4A">
            <w:rPr>
              <w:rFonts w:cs="Times New Roman"/>
            </w:rPr>
            <w:t xml:space="preserve"> úgy </w:t>
          </w:r>
          <w:r>
            <w:rPr>
              <w:rFonts w:cs="Times New Roman"/>
            </w:rPr>
            <w:t>tudunk digitalizálni</w:t>
          </w:r>
          <w:r w:rsidR="00BF3E4A">
            <w:rPr>
              <w:rFonts w:cs="Times New Roman"/>
            </w:rPr>
            <w:t xml:space="preserve">, hogy </w:t>
          </w:r>
          <w:r w:rsidR="00EB1336">
            <w:rPr>
              <w:rFonts w:cs="Times New Roman"/>
            </w:rPr>
            <w:t>egyrészt a jelből adott időközönként mintákat veszünk</w:t>
          </w:r>
          <w:r w:rsidR="00EC05E9">
            <w:rPr>
              <w:rFonts w:cs="Times New Roman"/>
            </w:rPr>
            <w:t xml:space="preserve"> úgy, hogy a jel vissz</w:t>
          </w:r>
          <w:r w:rsidR="00CE2C8E">
            <w:rPr>
              <w:rFonts w:cs="Times New Roman"/>
            </w:rPr>
            <w:t>a</w:t>
          </w:r>
          <w:r w:rsidR="00EC05E9">
            <w:rPr>
              <w:rFonts w:cs="Times New Roman"/>
            </w:rPr>
            <w:t>ál</w:t>
          </w:r>
          <w:r w:rsidR="00CE2C8E">
            <w:rPr>
              <w:rFonts w:cs="Times New Roman"/>
            </w:rPr>
            <w:t>l</w:t>
          </w:r>
          <w:r w:rsidR="00EC05E9">
            <w:rPr>
              <w:rFonts w:cs="Times New Roman"/>
            </w:rPr>
            <w:t xml:space="preserve">ítható legyen a mintáiból. </w:t>
          </w:r>
          <w:r w:rsidR="00CE2C8E">
            <w:rPr>
              <w:rFonts w:cs="Times New Roman"/>
            </w:rPr>
            <w:t>Másrészről pedig a jel</w:t>
          </w:r>
          <w:r w:rsidR="00113C1D">
            <w:rPr>
              <w:rFonts w:cs="Times New Roman"/>
            </w:rPr>
            <w:t xml:space="preserve"> értékkészletének </w:t>
          </w:r>
          <w:proofErr w:type="spellStart"/>
          <w:r w:rsidR="00113C1D">
            <w:rPr>
              <w:rFonts w:cs="Times New Roman"/>
            </w:rPr>
            <w:t>diszkretizálását</w:t>
          </w:r>
          <w:proofErr w:type="spellEnd"/>
          <w:r w:rsidR="00113C1D">
            <w:rPr>
              <w:rFonts w:cs="Times New Roman"/>
            </w:rPr>
            <w:t xml:space="preserve"> végezzük, </w:t>
          </w:r>
          <w:r w:rsidR="007C6A89">
            <w:rPr>
              <w:rFonts w:cs="Times New Roman"/>
            </w:rPr>
            <w:t>mivel az analóg jel végtelen sok é</w:t>
          </w:r>
          <w:r>
            <w:rPr>
              <w:rFonts w:cs="Times New Roman"/>
            </w:rPr>
            <w:t>r</w:t>
          </w:r>
          <w:r w:rsidR="007C6A89">
            <w:rPr>
              <w:rFonts w:cs="Times New Roman"/>
            </w:rPr>
            <w:t>téket vehet fel az egyes értékkészlet tartományon belül</w:t>
          </w:r>
          <w:r w:rsidR="00153AE7">
            <w:rPr>
              <w:rFonts w:cs="Times New Roman"/>
            </w:rPr>
            <w:t xml:space="preserve">, nekünk </w:t>
          </w:r>
          <w:r>
            <w:rPr>
              <w:rFonts w:cs="Times New Roman"/>
            </w:rPr>
            <w:t>azonban</w:t>
          </w:r>
          <w:r w:rsidR="00153AE7">
            <w:rPr>
              <w:rFonts w:cs="Times New Roman"/>
            </w:rPr>
            <w:t xml:space="preserve"> véges memória áll rendelkezésre </w:t>
          </w:r>
          <w:r>
            <w:rPr>
              <w:rFonts w:cs="Times New Roman"/>
            </w:rPr>
            <w:t xml:space="preserve">ezen adatok </w:t>
          </w:r>
          <w:r w:rsidR="0010766A">
            <w:rPr>
              <w:rFonts w:cs="Times New Roman"/>
            </w:rPr>
            <w:t>tárolás</w:t>
          </w:r>
          <w:r>
            <w:rPr>
              <w:rFonts w:cs="Times New Roman"/>
            </w:rPr>
            <w:t>ához</w:t>
          </w:r>
          <w:r w:rsidR="0010766A">
            <w:rPr>
              <w:rFonts w:cs="Times New Roman"/>
            </w:rPr>
            <w:t>.</w:t>
          </w:r>
          <w:r w:rsidR="007C6A89">
            <w:rPr>
              <w:rFonts w:cs="Times New Roman"/>
            </w:rPr>
            <w:t xml:space="preserve"> </w:t>
          </w:r>
          <w:r w:rsidR="00153AE7">
            <w:rPr>
              <w:rFonts w:cs="Times New Roman"/>
            </w:rPr>
            <w:t>Ezt a feladatot kvantálásnak nevezzü</w:t>
          </w:r>
          <w:r w:rsidR="0010766A">
            <w:rPr>
              <w:rFonts w:cs="Times New Roman"/>
            </w:rPr>
            <w:t>k</w:t>
          </w:r>
          <w:r w:rsidR="00B0220D">
            <w:rPr>
              <w:rFonts w:cs="Times New Roman"/>
            </w:rPr>
            <w:t>.</w:t>
          </w:r>
        </w:p>
        <w:p w14:paraId="7BF331E8" w14:textId="56E994C1" w:rsidR="00186E2F" w:rsidRPr="00186E2F" w:rsidRDefault="00542F17" w:rsidP="00A22F6A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59FC8B00" wp14:editId="284DE212">
                    <wp:simplePos x="0" y="0"/>
                    <wp:positionH relativeFrom="column">
                      <wp:posOffset>1194435</wp:posOffset>
                    </wp:positionH>
                    <wp:positionV relativeFrom="paragraph">
                      <wp:posOffset>1970405</wp:posOffset>
                    </wp:positionV>
                    <wp:extent cx="3369310" cy="635"/>
                    <wp:effectExtent l="0" t="0" r="0" b="0"/>
                    <wp:wrapTopAndBottom/>
                    <wp:docPr id="36" name="Szövegdoboz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931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C68867" w14:textId="0A016D4F" w:rsidR="00542F17" w:rsidRPr="00D0520A" w:rsidRDefault="00542F17" w:rsidP="00542F1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Mintavételezés modellje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FC8B00" id="Szövegdoboz 36" o:spid="_x0000_s1027" type="#_x0000_t202" style="position:absolute;left:0;text-align:left;margin-left:94.05pt;margin-top:155.15pt;width:265.3pt;height:.0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" stroked="f">
                    <v:textbox style="mso-fit-shape-to-text:t" inset="0,0,0,0">
                      <w:txbxContent>
                        <w:p w14:paraId="33C68867" w14:textId="0A016D4F" w:rsidR="00542F17" w:rsidRPr="00D0520A" w:rsidRDefault="00542F17" w:rsidP="00542F1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Mintavételezés modellje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186E2F"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31EEE8DA" wp14:editId="16A09DB8">
                <wp:simplePos x="0" y="0"/>
                <wp:positionH relativeFrom="margin">
                  <wp:align>center</wp:align>
                </wp:positionH>
                <wp:positionV relativeFrom="paragraph">
                  <wp:posOffset>260630</wp:posOffset>
                </wp:positionV>
                <wp:extent cx="3369340" cy="1653236"/>
                <wp:effectExtent l="0" t="0" r="2540" b="4445"/>
                <wp:wrapTopAndBottom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9340" cy="1653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6E2F">
            <w:t>A mintavételezés modellje a következőképpen adható meg:</w:t>
          </w:r>
        </w:p>
        <w:p w14:paraId="4C25F4FA" w14:textId="17FCA902" w:rsidR="0038314C" w:rsidRDefault="00AD4200" w:rsidP="0038314C">
          <w:pPr>
            <w:ind w:firstLine="708"/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0" behindDoc="0" locked="0" layoutInCell="1" allowOverlap="1" wp14:anchorId="52EC6DAB" wp14:editId="7D89EAD8">
                    <wp:simplePos x="0" y="0"/>
                    <wp:positionH relativeFrom="column">
                      <wp:posOffset>1252220</wp:posOffset>
                    </wp:positionH>
                    <wp:positionV relativeFrom="paragraph">
                      <wp:posOffset>6035040</wp:posOffset>
                    </wp:positionV>
                    <wp:extent cx="3256915" cy="635"/>
                    <wp:effectExtent l="0" t="0" r="0" b="0"/>
                    <wp:wrapTopAndBottom/>
                    <wp:docPr id="35" name="Szövegdoboz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691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75CF60" w14:textId="349E2888" w:rsidR="00AD4200" w:rsidRPr="00231E8A" w:rsidRDefault="00AD4200" w:rsidP="00AD4200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Mintavéte</w:t>
                                </w:r>
                                <w:r w:rsidR="0076390A">
                                  <w:t>lezés egy analóg jelen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EC6DAB" id="Szövegdoboz 35" o:spid="_x0000_s1028" type="#_x0000_t202" style="position:absolute;left:0;text-align:left;margin-left:98.6pt;margin-top:475.2pt;width:256.45pt;height:.0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" stroked="f">
                    <v:textbox style="mso-fit-shape-to-text:t" inset="0,0,0,0">
                      <w:txbxContent>
                        <w:p w14:paraId="4975CF60" w14:textId="349E2888" w:rsidR="00AD4200" w:rsidRPr="00231E8A" w:rsidRDefault="00AD4200" w:rsidP="00AD4200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Mintavéte</w:t>
                          </w:r>
                          <w:r w:rsidR="0076390A">
                            <w:t>lezés egy analóg jelen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34165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3FE5F0FA" wp14:editId="07298ACF">
                <wp:simplePos x="0" y="0"/>
                <wp:positionH relativeFrom="margin">
                  <wp:align>center</wp:align>
                </wp:positionH>
                <wp:positionV relativeFrom="paragraph">
                  <wp:posOffset>3274060</wp:posOffset>
                </wp:positionV>
                <wp:extent cx="3256915" cy="2703830"/>
                <wp:effectExtent l="0" t="0" r="0" b="0"/>
                <wp:wrapTopAndBottom/>
                <wp:docPr id="12" name="Kép 12" descr="16. fejezet - A mérésadatgyűjtő számítógép algoritmus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6. fejezet - A mérésadatgyűjtő számítógép algoritmus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6915" cy="270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850D8">
            <w:rPr>
              <w:rFonts w:eastAsiaTheme="minorEastAsia"/>
            </w:rPr>
            <w:t>Az ábrán a bemeneten egy mintavételezni kívánt analóg jel van</w:t>
          </w:r>
          <w:r w:rsidR="002206DE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oMath>
          <w:r w:rsidR="00662857">
            <w:rPr>
              <w:rFonts w:eastAsiaTheme="minorEastAsia"/>
            </w:rPr>
            <w:t xml:space="preserve">. Ezt a jelet összeszorozzuk </w:t>
          </w:r>
          <w:r w:rsidR="00BE3D1E">
            <w:rPr>
              <w:rFonts w:eastAsiaTheme="minorEastAsia"/>
            </w:rPr>
            <w:t xml:space="preserve">(moduláljuk) </w:t>
          </w:r>
          <w:r w:rsidR="00662857">
            <w:rPr>
              <w:rFonts w:eastAsiaTheme="minorEastAsia"/>
            </w:rPr>
            <w:t xml:space="preserve">egy </w:t>
          </w:r>
          <m:oMath>
            <m:r>
              <w:rPr>
                <w:rFonts w:ascii="Cambria Math" w:eastAsiaTheme="minorEastAsia" w:hAnsi="Cambria Math"/>
              </w:rPr>
              <m:t>T</m:t>
            </m:r>
          </m:oMath>
          <w:r w:rsidR="00427DC1">
            <w:rPr>
              <w:rFonts w:eastAsiaTheme="minorEastAsia"/>
            </w:rPr>
            <w:t xml:space="preserve"> periódusidejű </w:t>
          </w:r>
          <w:r w:rsidR="001D35B5">
            <w:rPr>
              <w:rFonts w:eastAsiaTheme="minorEastAsia"/>
            </w:rPr>
            <w:t xml:space="preserve">Dirac-delta sorozattal. Ez annyit jelent, hogy </w:t>
          </w:r>
          <m:oMath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t-nT</m:t>
                </m:r>
              </m:e>
            </m:d>
          </m:oMath>
          <w:r w:rsidR="003B1C30">
            <w:rPr>
              <w:rFonts w:eastAsiaTheme="minorEastAsia"/>
            </w:rPr>
            <w:t xml:space="preserve"> időközönkét </w:t>
          </w:r>
          <w:r w:rsidR="00F8113A">
            <w:rPr>
              <w:rFonts w:eastAsiaTheme="minorEastAsia"/>
            </w:rPr>
            <w:t>a jel értékét kapjuk meg a szorzás után</w:t>
          </w:r>
          <w:r w:rsidR="00BE3D1E">
            <w:rPr>
              <w:rFonts w:eastAsiaTheme="minorEastAsia"/>
            </w:rPr>
            <w:t xml:space="preserve">, vagyis a jelből csak ezen időpontokban </w:t>
          </w:r>
          <w:r w:rsidR="00DB1C70">
            <w:rPr>
              <w:rFonts w:eastAsiaTheme="minorEastAsia"/>
            </w:rPr>
            <w:t xml:space="preserve">lévő értékeket látjuk a kimeneten. Így egy diszkrét idejű </w:t>
          </w:r>
          <w:proofErr w:type="spellStart"/>
          <w:r w:rsidR="00DB1C70">
            <w:rPr>
              <w:rFonts w:eastAsiaTheme="minorEastAsia"/>
            </w:rPr>
            <w:t>mintavett</w:t>
          </w:r>
          <w:proofErr w:type="spellEnd"/>
          <w:r w:rsidR="00DB1C70">
            <w:rPr>
              <w:rFonts w:eastAsiaTheme="minorEastAsia"/>
            </w:rPr>
            <w:t xml:space="preserve"> jelet kapunk.</w:t>
          </w:r>
          <w:r w:rsidR="00A62389">
            <w:rPr>
              <w:rFonts w:eastAsiaTheme="minorEastAsia"/>
            </w:rPr>
            <w:t xml:space="preserve"> Ezt a következő képlettel adhatjuk meg, ahol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oMath>
          <w:r w:rsidR="00CF057D">
            <w:rPr>
              <w:rFonts w:eastAsiaTheme="minorEastAsia"/>
            </w:rPr>
            <w:t xml:space="preserve"> a mintavett jel</w:t>
          </w:r>
          <w:r w:rsidR="009E11B0">
            <w:rPr>
              <w:rFonts w:eastAsiaTheme="minorEastAsia"/>
            </w:rPr>
            <w:t>.</w:t>
          </w:r>
        </w:p>
        <w:p w14:paraId="4E15BC0A" w14:textId="13B1B398" w:rsidR="0038314C" w:rsidRPr="00471C93" w:rsidRDefault="00EB56C3" w:rsidP="00186E2F">
          <w:pPr>
            <w:ind w:firstLine="708"/>
            <w:rPr>
              <w:rFonts w:eastAsiaTheme="minorEastAsia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nT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nary>
                </m:e>
              </m:nary>
            </m:oMath>
          </m:oMathPara>
        </w:p>
        <w:p w14:paraId="12838F44" w14:textId="1756989C" w:rsidR="00340B06" w:rsidRDefault="000B08DD" w:rsidP="00340B06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>Ha</w:t>
          </w:r>
          <w:r w:rsidR="00471C93">
            <w:rPr>
              <w:rFonts w:eastAsiaTheme="minorEastAsia"/>
            </w:rPr>
            <w:t xml:space="preserve"> mintavételezett jel spektrumát </w:t>
          </w:r>
          <w:r>
            <w:rPr>
              <w:rFonts w:eastAsiaTheme="minorEastAsia"/>
            </w:rPr>
            <w:t>szeretnénk kifejezni, akkor Fourier-transzformálni kell ezt a jelet (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oMath>
          <w:r>
            <w:rPr>
              <w:rFonts w:eastAsiaTheme="minorEastAsia"/>
            </w:rPr>
            <w:t>)</w:t>
          </w:r>
          <w:r w:rsidR="00340B06">
            <w:rPr>
              <w:rFonts w:eastAsiaTheme="minorEastAsia"/>
            </w:rPr>
            <w:t>:</w:t>
          </w:r>
        </w:p>
        <w:p w14:paraId="43483023" w14:textId="72B42C26" w:rsidR="000B08DD" w:rsidRPr="00F12EEE" w:rsidRDefault="00EB56C3" w:rsidP="00186E2F">
          <w:pPr>
            <w:ind w:firstLine="708"/>
            <w:rPr>
              <w:rFonts w:eastAsiaTheme="minorEastAsia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=F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πft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</m:oMathPara>
        </w:p>
        <w:p w14:paraId="6B5A67FF" w14:textId="75BF010E" w:rsidR="00F12EEE" w:rsidRDefault="00F12EEE" w:rsidP="00A22F6A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A </w:t>
          </w:r>
          <w:r w:rsidR="00400E58">
            <w:rPr>
              <w:rFonts w:eastAsiaTheme="minorEastAsia"/>
            </w:rPr>
            <w:t>kifejezés levezetéséből a következőt képletet kapjuk:</w:t>
          </w:r>
        </w:p>
        <w:p w14:paraId="186C5C9B" w14:textId="1B4BD699" w:rsidR="00F86F87" w:rsidRPr="008E5356" w:rsidRDefault="00EB56C3" w:rsidP="00186E2F">
          <w:pPr>
            <w:ind w:firstLine="708"/>
            <w:rPr>
              <w:rFonts w:eastAsiaTheme="minorEastAsia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nT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πfnT</m:t>
                      </m:r>
                    </m:sup>
                  </m:sSup>
                </m:e>
              </m:nary>
            </m:oMath>
          </m:oMathPara>
        </w:p>
        <w:p w14:paraId="33290CC0" w14:textId="71D3B44C" w:rsidR="00062CAE" w:rsidRDefault="001B1B9C" w:rsidP="00DC02DB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 xml:space="preserve">Látszik, hogy a diszkrét Fourier-transzformációt kaptuk meg, ami azt jelenti, hogy a </w:t>
          </w:r>
          <w:proofErr w:type="spellStart"/>
          <w:r>
            <w:rPr>
              <w:rFonts w:eastAsiaTheme="minorEastAsia"/>
            </w:rPr>
            <w:t>mintavett</w:t>
          </w:r>
          <w:proofErr w:type="spellEnd"/>
          <w:r>
            <w:rPr>
              <w:rFonts w:eastAsiaTheme="minorEastAsia"/>
            </w:rPr>
            <w:t xml:space="preserve"> jel spektruma kifejezhető a mintákkal. </w:t>
          </w:r>
          <w:r w:rsidR="00A874F3">
            <w:rPr>
              <w:rFonts w:eastAsiaTheme="minorEastAsia"/>
            </w:rPr>
            <w:t xml:space="preserve">Ugyanakkor a </w:t>
          </w:r>
          <w:proofErr w:type="spellStart"/>
          <w:r w:rsidR="00A874F3">
            <w:rPr>
              <w:rFonts w:eastAsiaTheme="minorEastAsia"/>
            </w:rPr>
            <w:t>mintavett</w:t>
          </w:r>
          <w:proofErr w:type="spellEnd"/>
          <w:r w:rsidR="00E93D8F">
            <w:rPr>
              <w:rFonts w:eastAsiaTheme="minorEastAsia"/>
            </w:rPr>
            <w:t xml:space="preserve"> </w:t>
          </w:r>
          <w:r w:rsidR="00A874F3">
            <w:rPr>
              <w:rFonts w:eastAsiaTheme="minorEastAsia"/>
            </w:rPr>
            <w:t>jel spektrum kifejezhető a folytonos jel spektrumával</w:t>
          </w:r>
          <w:r w:rsidR="007203FC">
            <w:rPr>
              <w:rFonts w:eastAsiaTheme="minorEastAsia"/>
            </w:rPr>
            <w:t xml:space="preserve"> is</w:t>
          </w:r>
          <w:r w:rsidR="00910516">
            <w:rPr>
              <w:rFonts w:eastAsiaTheme="minorEastAsia"/>
            </w:rPr>
            <w:t xml:space="preserve"> a következő módon.</w:t>
          </w:r>
        </w:p>
        <w:p w14:paraId="3B49EF3A" w14:textId="4EBC5E94" w:rsidR="009F4B6E" w:rsidRDefault="00EB56C3" w:rsidP="009F4B6E">
          <w:pPr>
            <w:ind w:firstLine="708"/>
            <w:rPr>
              <w:rFonts w:eastAsiaTheme="minorEastAsia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ol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mintav</m:t>
              </m:r>
              <m:r>
                <w:rPr>
                  <w:rFonts w:ascii="Cambria Math" w:eastAsiaTheme="minorEastAsia" w:hAnsi="Cambria Math"/>
                </w:rPr>
                <m:t>é</m:t>
              </m:r>
              <m:r>
                <w:rPr>
                  <w:rFonts w:ascii="Cambria Math" w:eastAsiaTheme="minorEastAsia" w:hAnsi="Cambria Math"/>
                </w:rPr>
                <m:t>teli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frekvencia</m:t>
              </m:r>
            </m:oMath>
          </m:oMathPara>
        </w:p>
        <w:p w14:paraId="66A9C6FD" w14:textId="49336F34" w:rsidR="0013321E" w:rsidRPr="00C760A3" w:rsidRDefault="00542F17" w:rsidP="00AC06A4">
          <w:pPr>
            <w:ind w:firstLine="708"/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553DEB11" wp14:editId="23499E0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2948305</wp:posOffset>
                    </wp:positionV>
                    <wp:extent cx="6146165" cy="635"/>
                    <wp:effectExtent l="0" t="0" r="0" b="0"/>
                    <wp:wrapTopAndBottom/>
                    <wp:docPr id="37" name="Szövegdoboz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616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4AD3C" w14:textId="7FA6793F" w:rsidR="00542F17" w:rsidRPr="00195A43" w:rsidRDefault="00542F17" w:rsidP="00542F1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Jelek spektruma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3DEB11" id="Szövegdoboz 37" o:spid="_x0000_s1029" type="#_x0000_t202" style="position:absolute;left:0;text-align:left;margin-left:0;margin-top:232.15pt;width:483.95pt;height:.0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" stroked="f">
                    <v:textbox style="mso-fit-shape-to-text:t" inset="0,0,0,0">
                      <w:txbxContent>
                        <w:p w14:paraId="7394AD3C" w14:textId="7FA6793F" w:rsidR="00542F17" w:rsidRPr="00195A43" w:rsidRDefault="00542F17" w:rsidP="00542F1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Jelek spektruma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EA2E69">
            <w:rPr>
              <w:rFonts w:eastAsiaTheme="minorEastAsia"/>
              <w:noProof/>
            </w:rPr>
            <w:drawing>
              <wp:anchor distT="0" distB="0" distL="114300" distR="114300" simplePos="0" relativeHeight="251658242" behindDoc="0" locked="0" layoutInCell="1" allowOverlap="1" wp14:anchorId="598F3092" wp14:editId="4C84F103">
                <wp:simplePos x="0" y="0"/>
                <wp:positionH relativeFrom="margin">
                  <wp:align>left</wp:align>
                </wp:positionH>
                <wp:positionV relativeFrom="paragraph">
                  <wp:posOffset>1293799</wp:posOffset>
                </wp:positionV>
                <wp:extent cx="6146165" cy="1597660"/>
                <wp:effectExtent l="0" t="0" r="6985" b="2540"/>
                <wp:wrapTopAndBottom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165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62CAB">
            <w:rPr>
              <w:rFonts w:eastAsiaTheme="minorEastAsia"/>
            </w:rPr>
            <w:t xml:space="preserve">A képletből </w:t>
          </w:r>
          <w:r w:rsidR="009F4B6E">
            <w:rPr>
              <w:rFonts w:eastAsiaTheme="minorEastAsia"/>
            </w:rPr>
            <w:t>be</w:t>
          </w:r>
          <w:r w:rsidR="00862CAB">
            <w:rPr>
              <w:rFonts w:eastAsiaTheme="minorEastAsia"/>
            </w:rPr>
            <w:t>látható és</w:t>
          </w:r>
          <w:r w:rsidR="009F4B6E">
            <w:rPr>
              <w:rFonts w:eastAsiaTheme="minorEastAsia"/>
            </w:rPr>
            <w:t xml:space="preserve"> a</w:t>
          </w:r>
          <w:r w:rsidR="00862CAB">
            <w:rPr>
              <w:rFonts w:eastAsiaTheme="minorEastAsia"/>
            </w:rPr>
            <w:t xml:space="preserve"> </w:t>
          </w:r>
          <w:r w:rsidR="00010CEF">
            <w:rPr>
              <w:rFonts w:eastAsiaTheme="minorEastAsia"/>
            </w:rPr>
            <w:t>spektrumábrán</w:t>
          </w:r>
          <w:r w:rsidR="0013321E">
            <w:rPr>
              <w:rFonts w:eastAsiaTheme="minorEastAsia"/>
            </w:rPr>
            <w:t xml:space="preserve"> (xxx ábra)</w:t>
          </w:r>
          <w:r w:rsidR="00010CEF">
            <w:rPr>
              <w:rFonts w:eastAsiaTheme="minorEastAsia"/>
            </w:rPr>
            <w:t xml:space="preserve"> is </w:t>
          </w:r>
          <w:r w:rsidR="009F4B6E">
            <w:rPr>
              <w:rFonts w:eastAsiaTheme="minorEastAsia"/>
            </w:rPr>
            <w:t>jól megfigyelhető</w:t>
          </w:r>
          <w:r w:rsidR="00010CEF">
            <w:rPr>
              <w:rFonts w:eastAsiaTheme="minorEastAsia"/>
            </w:rPr>
            <w:t>, hogy a mintavételezés hatására a jel spektruma periodikusan ismétlődik</w:t>
          </w:r>
          <w:r w:rsidR="00E20F0B">
            <w:rPr>
              <w:rFonts w:eastAsiaTheme="minorEastAsia"/>
            </w:rPr>
            <w:t xml:space="preserve">, mégpedig a mintavételi </w:t>
          </w:r>
          <w:r w:rsidR="009F4B6E">
            <w:rPr>
              <w:rFonts w:eastAsiaTheme="minorEastAsia"/>
            </w:rPr>
            <w:t>frekvencia</w:t>
          </w:r>
          <w:r w:rsidR="00E20F0B">
            <w:rPr>
              <w:rFonts w:eastAsiaTheme="minorEastAsia"/>
            </w:rPr>
            <w:t xml:space="preserve"> </w:t>
          </w:r>
          <w:r w:rsidR="009F4B6E">
            <w:rPr>
              <w:rFonts w:eastAsiaTheme="minorEastAsia"/>
            </w:rPr>
            <w:t>k-szorosával</w:t>
          </w:r>
          <w:r w:rsidR="0072131E">
            <w:rPr>
              <w:rFonts w:eastAsiaTheme="minorEastAsia"/>
            </w:rPr>
            <w:t>.</w:t>
          </w:r>
          <w:r w:rsidR="002A3A91">
            <w:rPr>
              <w:rFonts w:eastAsiaTheme="minorEastAsia"/>
            </w:rPr>
            <w:t xml:space="preserve"> Ez az ismétlődés a pozitív és </w:t>
          </w:r>
          <w:r w:rsidR="00135C34">
            <w:rPr>
              <w:rFonts w:eastAsiaTheme="minorEastAsia"/>
            </w:rPr>
            <w:t>negatív frekvenciákon egyaránt megjelenik. Tehát a jel legnagyobb frekvenciája is megjelenik a spektrum negatív szakaszán, így adódik ki a jel sávszélessége. Mindezek a következő ábrán láthatók.</w:t>
          </w:r>
        </w:p>
        <w:p w14:paraId="63F63947" w14:textId="56561384" w:rsidR="00C760A3" w:rsidRDefault="00C65A20" w:rsidP="00186E2F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 xml:space="preserve">A mintavételi frekvenciát </w:t>
          </w:r>
          <w:r w:rsidR="00011B60">
            <w:rPr>
              <w:rFonts w:eastAsiaTheme="minorEastAsia"/>
            </w:rPr>
            <w:t>úgy kell megválasztanunk, hogy az eredeti jel visszaállítható legyen a mintáiból.</w:t>
          </w:r>
          <w:r w:rsidR="00E40C56">
            <w:rPr>
              <w:rFonts w:eastAsiaTheme="minorEastAsia"/>
            </w:rPr>
            <w:t xml:space="preserve"> Vagyis a jelünket tudni kell rekonstruálni</w:t>
          </w:r>
          <w:r w:rsidR="009C0967">
            <w:rPr>
              <w:rFonts w:eastAsiaTheme="minorEastAsia"/>
            </w:rPr>
            <w:t xml:space="preserve">, amit pedig egy </w:t>
          </w:r>
          <m:oMath>
            <m:r>
              <w:rPr>
                <w:rFonts w:ascii="Cambria Math" w:eastAsiaTheme="minorEastAsia" w:hAnsi="Cambria Math"/>
              </w:rPr>
              <m:t>H(f)</m:t>
            </m:r>
          </m:oMath>
          <w:r w:rsidR="000B30ED">
            <w:rPr>
              <w:rFonts w:eastAsiaTheme="minorEastAsia"/>
            </w:rPr>
            <w:t xml:space="preserve"> átviteli karakterisztikájú szűrővel tudunk megoldani, ami a </w:t>
          </w:r>
          <w:r w:rsidR="00AA4861">
            <w:rPr>
              <w:rFonts w:eastAsiaTheme="minorEastAsia"/>
            </w:rPr>
            <w:t>xxx ábrán látszik</w:t>
          </w:r>
          <w:r w:rsidR="003A3899">
            <w:rPr>
              <w:rFonts w:eastAsiaTheme="minorEastAsia"/>
            </w:rPr>
            <w:t xml:space="preserve"> és a matematikai megfogalmazása a következő:</w:t>
          </w:r>
        </w:p>
        <w:p w14:paraId="7ED6CEAB" w14:textId="14C33568" w:rsidR="003A3899" w:rsidRPr="004E7362" w:rsidRDefault="00585BED" w:rsidP="00186E2F">
          <w:pPr>
            <w:ind w:firstLine="708"/>
            <w:rPr>
              <w:rFonts w:eastAsiaTheme="minorEastAsia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h(t-nT)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, ahol</m:t>
              </m:r>
            </m:oMath>
          </m:oMathPara>
        </w:p>
        <w:p w14:paraId="203F3921" w14:textId="6A33A4DA" w:rsidR="004E7362" w:rsidRPr="00631F01" w:rsidRDefault="00477EAF" w:rsidP="00A22F6A">
          <w:pPr>
            <w:rPr>
              <w:rFonts w:eastAsiaTheme="minorEastAsia"/>
            </w:rPr>
          </w:pPr>
          <m:oMath>
            <m:r>
              <w:rPr>
                <w:rFonts w:ascii="Cambria Math" w:eastAsiaTheme="minorEastAsia" w:hAnsi="Cambria Math"/>
              </w:rPr>
              <m:t>H(f)</m:t>
            </m:r>
          </m:oMath>
          <w:r w:rsidR="004F3F14">
            <w:rPr>
              <w:rFonts w:eastAsiaTheme="minorEastAsia"/>
            </w:rPr>
            <w:t xml:space="preserve"> egy ideális </w:t>
          </w:r>
          <w:r>
            <w:rPr>
              <w:rFonts w:eastAsiaTheme="minorEastAsia"/>
            </w:rPr>
            <w:t>aluláteresztő szűrőt valósít meg</w:t>
          </w:r>
          <w:r w:rsidR="00392476">
            <w:rPr>
              <w:rFonts w:eastAsiaTheme="minorEastAsia"/>
            </w:rPr>
            <w:t xml:space="preserve">, amely a jel B sávszélességéig enged át komponenseket, a többit szűri. Vagyis a spektrum </w:t>
          </w:r>
          <m:oMath>
            <m:r>
              <w:rPr>
                <w:rFonts w:ascii="Cambria Math" w:eastAsiaTheme="minorEastAsia" w:hAnsi="Cambria Math"/>
              </w:rPr>
              <m:t>nT</m:t>
            </m:r>
          </m:oMath>
          <w:r w:rsidR="00392476">
            <w:rPr>
              <w:rFonts w:eastAsiaTheme="minorEastAsia"/>
            </w:rPr>
            <w:t xml:space="preserve"> komponenseit kiszűri</w:t>
          </w:r>
          <w:r>
            <w:rPr>
              <w:rFonts w:eastAsiaTheme="minorEastAsia"/>
            </w:rPr>
            <w:t>.</w:t>
          </w:r>
        </w:p>
        <w:p w14:paraId="15BA2893" w14:textId="60380F9F" w:rsidR="00631F01" w:rsidRDefault="00AE3D9D" w:rsidP="00A22F6A">
          <w:pPr>
            <w:rPr>
              <w:rFonts w:eastAsiaTheme="minorEastAsia"/>
              <w:b/>
              <w:bCs/>
            </w:rPr>
          </w:pPr>
          <w:r w:rsidRPr="0096427B">
            <w:rPr>
              <w:rFonts w:eastAsiaTheme="minorEastAsia"/>
              <w:b/>
              <w:bCs/>
            </w:rPr>
            <w:t>A mintavételi tétel:</w:t>
          </w:r>
        </w:p>
        <w:p w14:paraId="62EAFAA0" w14:textId="6061F0E0" w:rsidR="0096427B" w:rsidRDefault="0096427B" w:rsidP="00A22F6A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Legyen egy folytonos idejű jel </w:t>
          </w:r>
          <m:oMath>
            <m:r>
              <w:rPr>
                <w:rFonts w:ascii="Cambria Math" w:eastAsiaTheme="minorEastAsia" w:hAnsi="Cambria Math"/>
              </w:rPr>
              <m:t>x(t)</m:t>
            </m:r>
          </m:oMath>
          <w:r>
            <w:rPr>
              <w:rFonts w:eastAsiaTheme="minorEastAsia"/>
            </w:rPr>
            <w:t xml:space="preserve">, ami abszolút integrálható. Ennek a spektruma </w:t>
          </w:r>
          <m:oMath>
            <m:r>
              <w:rPr>
                <w:rFonts w:ascii="Cambria Math" w:eastAsiaTheme="minorEastAsia" w:hAnsi="Cambria Math"/>
              </w:rPr>
              <m:t>X(f)</m:t>
            </m:r>
          </m:oMath>
          <w:r w:rsidR="00052F08">
            <w:rPr>
              <w:rFonts w:eastAsiaTheme="minorEastAsia"/>
            </w:rPr>
            <w:t>.</w:t>
          </w:r>
        </w:p>
        <w:p w14:paraId="69B880D9" w14:textId="74A51A60" w:rsidR="00052F08" w:rsidRDefault="00052F08" w:rsidP="00A22F6A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Legyen ez a jel sávkorlátos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oMath>
          <w:r>
            <w:rPr>
              <w:rFonts w:eastAsiaTheme="minorEastAsia"/>
            </w:rPr>
            <w:t xml:space="preserve"> határfrekvenciára.</w:t>
          </w:r>
        </w:p>
        <w:p w14:paraId="63D8D9F9" w14:textId="661D6FC6" w:rsidR="00052F08" w:rsidRDefault="00BF08B6" w:rsidP="00186E2F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>Nyquist-Shannon mintavételi tétel kimondja, ho</w:t>
          </w:r>
          <w:r w:rsidR="00EB4E71">
            <w:rPr>
              <w:rFonts w:eastAsiaTheme="minorEastAsia"/>
            </w:rPr>
            <w:t xml:space="preserve">gy egy </w:t>
          </w:r>
          <m:oMath>
            <m:r>
              <w:rPr>
                <w:rFonts w:ascii="Cambria Math" w:eastAsiaTheme="minorEastAsia" w:hAnsi="Cambria Math"/>
              </w:rPr>
              <m:t>x(t)</m:t>
            </m:r>
          </m:oMath>
          <w:r w:rsidR="00EB4E71">
            <w:rPr>
              <w:rFonts w:eastAsiaTheme="minorEastAsia"/>
            </w:rPr>
            <w:t xml:space="preserve"> jel visszaállítható a mintáiból, ha </w:t>
          </w:r>
          <w:r w:rsidR="00633BAA">
            <w:rPr>
              <w:rFonts w:eastAsiaTheme="minorEastAsia"/>
            </w:rPr>
            <w:t xml:space="preserve">a mintavételi frekvencia </w:t>
          </w:r>
          <w:r w:rsidR="00CC0134">
            <w:rPr>
              <w:rFonts w:eastAsiaTheme="minorEastAsia"/>
            </w:rPr>
            <w:t>legalább kétszerese a határfrekvenciának. Mindez formálisan kifejezve:</w:t>
          </w:r>
        </w:p>
        <w:p w14:paraId="02AECC23" w14:textId="5286E116" w:rsidR="00CC0134" w:rsidRPr="0097192B" w:rsidRDefault="00EB56C3" w:rsidP="00186E2F">
          <w:pPr>
            <w:ind w:firstLine="708"/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</m:oMathPara>
        </w:p>
        <w:p w14:paraId="4EF196F1" w14:textId="6C70A74A" w:rsidR="0097192B" w:rsidRDefault="00AA10F1" w:rsidP="00186E2F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>A fent említett modell a valóságban nem valósítható meg</w:t>
          </w:r>
          <w:r w:rsidR="00E30601">
            <w:rPr>
              <w:rFonts w:eastAsiaTheme="minorEastAsia"/>
            </w:rPr>
            <w:t xml:space="preserve">, mivel Dirac-delta generátor a valóságban nem létezik és az ideális aluláteresztő szűrő sem </w:t>
          </w:r>
          <w:r w:rsidR="00062573">
            <w:rPr>
              <w:rFonts w:eastAsiaTheme="minorEastAsia"/>
            </w:rPr>
            <w:t>realizálható</w:t>
          </w:r>
          <w:r w:rsidR="00E30601">
            <w:rPr>
              <w:rFonts w:eastAsiaTheme="minorEastAsia"/>
            </w:rPr>
            <w:t xml:space="preserve">, mert </w:t>
          </w:r>
          <w:r w:rsidR="00F4114B">
            <w:rPr>
              <w:rFonts w:eastAsiaTheme="minorEastAsia"/>
            </w:rPr>
            <w:t>nem kauzális a hálózat</w:t>
          </w:r>
          <w:r w:rsidR="00062573">
            <w:rPr>
              <w:rFonts w:eastAsiaTheme="minorEastAsia"/>
            </w:rPr>
            <w:t>.</w:t>
          </w:r>
          <w:r w:rsidR="00167558">
            <w:rPr>
              <w:rFonts w:eastAsiaTheme="minorEastAsia"/>
            </w:rPr>
            <w:t xml:space="preserve"> A valódi mintav</w:t>
          </w:r>
          <w:r w:rsidR="008E3F1F">
            <w:rPr>
              <w:rFonts w:eastAsiaTheme="minorEastAsia"/>
            </w:rPr>
            <w:t>ételezés egy mintavevő-tartó és egy A/D átalakítóval valósítható meg, ez látható a következő ábrán:</w:t>
          </w:r>
        </w:p>
        <w:p w14:paraId="50A819AE" w14:textId="49F2BF61" w:rsidR="008E3F1F" w:rsidRDefault="008E3F1F" w:rsidP="00A92F44">
          <w:pPr>
            <w:rPr>
              <w:rFonts w:eastAsiaTheme="minorEastAsia"/>
            </w:rPr>
          </w:pPr>
        </w:p>
        <w:p w14:paraId="035CF125" w14:textId="79BE723D" w:rsidR="00AC06A4" w:rsidRPr="0096427B" w:rsidRDefault="00542F17" w:rsidP="00FE23E4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1A31867F" wp14:editId="73D6FE06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2831465</wp:posOffset>
                    </wp:positionV>
                    <wp:extent cx="5720715" cy="635"/>
                    <wp:effectExtent l="0" t="0" r="0" b="0"/>
                    <wp:wrapTopAndBottom/>
                    <wp:docPr id="38" name="Szövegdoboz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FDB286" w14:textId="5814329D" w:rsidR="00542F17" w:rsidRPr="005F5B0A" w:rsidRDefault="00542F17" w:rsidP="00542F1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Átlapolódás jelensége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A31867F" id="Szövegdoboz 38" o:spid="_x0000_s1030" type="#_x0000_t202" style="position:absolute;left:0;text-align:left;margin-left:-.05pt;margin-top:222.95pt;width:450.45pt;height:.0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" stroked="f">
                    <v:textbox style="mso-fit-shape-to-text:t" inset="0,0,0,0">
                      <w:txbxContent>
                        <w:p w14:paraId="39FDB286" w14:textId="5814329D" w:rsidR="00542F17" w:rsidRPr="005F5B0A" w:rsidRDefault="00542F17" w:rsidP="00542F1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Átlapolódás jelensége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AC06A4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1EEC0375" wp14:editId="265E3121">
                <wp:simplePos x="0" y="0"/>
                <wp:positionH relativeFrom="margin">
                  <wp:posOffset>-635</wp:posOffset>
                </wp:positionH>
                <wp:positionV relativeFrom="paragraph">
                  <wp:posOffset>1088318</wp:posOffset>
                </wp:positionV>
                <wp:extent cx="5720715" cy="1686560"/>
                <wp:effectExtent l="0" t="0" r="0" b="8890"/>
                <wp:wrapTopAndBottom/>
                <wp:docPr id="11" name="Kép 11" descr="The blue sampled signal is insufficiently bandlimited. The overlapping edges of the green images are added and creating a spectru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The blue sampled signal is insufficiently bandlimited. The overlapping edges of the green images are added and creating a spectrum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0715" cy="168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25530">
            <w:rPr>
              <w:rFonts w:eastAsiaTheme="minorEastAsia"/>
            </w:rPr>
            <w:t>Á</w:t>
          </w:r>
          <w:r w:rsidR="00387A15">
            <w:rPr>
              <w:rFonts w:eastAsiaTheme="minorEastAsia"/>
            </w:rPr>
            <w:t>tlapolódás:</w:t>
          </w:r>
          <w:r w:rsidR="00041ABD">
            <w:rPr>
              <w:rFonts w:eastAsiaTheme="minorEastAsia"/>
            </w:rPr>
            <w:t xml:space="preserve"> ha a mintavételi tétel nem teljesül, vagyis a jel </w:t>
          </w:r>
          <w:r w:rsidR="00CD3EDA">
            <w:rPr>
              <w:rFonts w:eastAsiaTheme="minorEastAsia"/>
            </w:rPr>
            <w:t xml:space="preserve">sávszélessége nagyobb, mint a mintavételi frekvencia fele, akkor átlapolódás jöhet létre, másnéven aliasing. Ez azt jelenti, hogy a spektrum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oMath>
          <w:r w:rsidR="00CD3EDA">
            <w:rPr>
              <w:rFonts w:eastAsiaTheme="minorEastAsia"/>
            </w:rPr>
            <w:t xml:space="preserve">-el eltolt komponense „belelóg” a 0 frekvenciára szimmetrikus spektrumba. Így a jelünk nem lesz rekonstruálható. </w:t>
          </w:r>
        </w:p>
        <w:p w14:paraId="718C784B" w14:textId="7A8D280C" w:rsidR="00F85DB7" w:rsidRDefault="00600425" w:rsidP="00F85DB7">
          <w:pPr>
            <w:pStyle w:val="Cmsor2"/>
            <w:numPr>
              <w:ilvl w:val="1"/>
              <w:numId w:val="20"/>
            </w:numPr>
          </w:pPr>
          <w:bookmarkStart w:id="11" w:name="_Toc2100504283"/>
          <w:bookmarkStart w:id="12" w:name="_Toc87900960"/>
          <w:bookmarkStart w:id="13" w:name="_Toc89595414"/>
          <w:r>
            <w:t>Direct Digital Sy</w:t>
          </w:r>
          <w:r w:rsidR="00D97A25">
            <w:t>nthesis</w:t>
          </w:r>
          <w:bookmarkEnd w:id="11"/>
          <w:bookmarkEnd w:id="12"/>
          <w:bookmarkEnd w:id="13"/>
        </w:p>
        <w:p w14:paraId="758884A1" w14:textId="22986ABB" w:rsidR="00FA1E47" w:rsidRDefault="00FA1E47" w:rsidP="008963B8">
          <w:pPr>
            <w:ind w:firstLine="708"/>
          </w:pPr>
          <w:r>
            <w:t xml:space="preserve">A nagysebességű digitális áramkörök </w:t>
          </w:r>
          <w:r w:rsidR="00F93C34">
            <w:t xml:space="preserve">megjelenése lehetővé tette nagyfrekvenciás </w:t>
          </w:r>
          <w:r w:rsidR="6291258B">
            <w:t>periodikus jelek</w:t>
          </w:r>
          <w:r w:rsidR="00F93C34">
            <w:t xml:space="preserve"> közvetlen digitális előállítását. Ennek módja a Direct Digital Synthesis, röviden DDS. </w:t>
          </w:r>
          <w:r w:rsidR="00EC6D8E">
            <w:t>L</w:t>
          </w:r>
          <w:r w:rsidR="00F93C34">
            <w:t>ényege, hogy digitális</w:t>
          </w:r>
          <w:r w:rsidR="00551012">
            <w:t>an</w:t>
          </w:r>
          <w:r w:rsidR="00F93C34">
            <w:t xml:space="preserve"> hozhatunk létre különféle hullámformákat. Ennek a módszernek számos előnye van, egy ilyen például az egyszerűség. Az egész elfér egy integrált áramköri tokban és tetszőleges hullámforma létrehozható velük. </w:t>
          </w:r>
          <w:r w:rsidR="007F559F">
            <w:t>Továbbá gyorsa</w:t>
          </w:r>
          <w:r w:rsidR="005679CE">
            <w:t xml:space="preserve">n és </w:t>
          </w:r>
          <w:r w:rsidR="0031772D">
            <w:t xml:space="preserve">stabilan </w:t>
          </w:r>
          <w:r w:rsidR="005679CE">
            <w:t xml:space="preserve">beállítható vele egy </w:t>
          </w:r>
          <w:r w:rsidR="0031772D">
            <w:t>tetszőleges</w:t>
          </w:r>
          <w:r w:rsidR="005679CE">
            <w:t xml:space="preserve"> frekvencia, ami csak a referencia frekvenciától és a memóriában tárolt minták számától függ. </w:t>
          </w:r>
          <w:r w:rsidR="00F93C34">
            <w:t>Azonban hátrányuk is van, mégpedig, hogy a kimeneten hamis frekvenciakomponensek is megjelennek. Amennyiben ezek nagyfrekvenciás komponensek, egy aluláteresztő szűrővel könnyen kiszűrhetőek, viszont megjelenhetnek olyan nem kívánt komponensek, amik az előállítani kívánt frekvenciák közelében helyezkednek el.</w:t>
          </w:r>
        </w:p>
        <w:p w14:paraId="7A525E16" w14:textId="6953E8E5" w:rsidR="0031772D" w:rsidRDefault="0031772D" w:rsidP="00C70EFD">
          <w:pPr>
            <w:ind w:firstLine="708"/>
          </w:pPr>
          <w:r>
            <w:t xml:space="preserve">A DDS </w:t>
          </w:r>
          <w:r w:rsidR="00C70EFD">
            <w:t>működés</w:t>
          </w:r>
          <w:r w:rsidR="00B413A0">
            <w:t>ének lényege, hogy a memória tárolja egy adott hullámforma különböző fázishelyzetéhez tartozó aktuális pillanatértékeit. A memória címbemeneteire van kötve egy számláló.</w:t>
          </w:r>
          <w:r w:rsidR="00D12377">
            <w:t xml:space="preserve"> </w:t>
          </w:r>
          <w:r w:rsidR="00B413A0">
            <w:t xml:space="preserve">Ez lényegében csak egy digitális számláló, amely minden órajelre előre számol. Az előzőekben leírtak szerint a számláló a memória címeivel van összekötve és a </w:t>
          </w:r>
          <w:r w:rsidR="00B413A0">
            <w:lastRenderedPageBreak/>
            <w:t xml:space="preserve">memória sorrendben tartalmazza az egymás után következő pillanatértékeket, ezért gyakorlatilag a számláló </w:t>
          </w:r>
          <w:proofErr w:type="spellStart"/>
          <w:r w:rsidR="00B413A0">
            <w:t>végiglépked</w:t>
          </w:r>
          <w:proofErr w:type="spellEnd"/>
          <w:r w:rsidR="00B413A0">
            <w:t xml:space="preserve"> a memórián. A kimeneten megjeleníti az aktuális címen tárolt értéket. Ezzel máris előáll egy digitális jel, ami gyakorlatilag egy számsorozatból áll. </w:t>
          </w:r>
          <w:r w:rsidR="00D12377">
            <w:t xml:space="preserve">Ezt a műveletet fázisakkumulálásnak hívják és a Numerikusan Vezérelt Oszcillátor valósítja meg (Numerically-Controlled Oscillator). </w:t>
          </w:r>
          <w:r w:rsidR="008E68CA">
            <w:t>Ha ezt a digitális jelet rákötjük egy D/A átalakítóra, akkor a kimenetén a megjeleníteni kívánt analóg függvényt kapjuk.</w:t>
          </w:r>
          <w:r w:rsidR="00220D34">
            <w:t xml:space="preserve"> A frekvenciát </w:t>
          </w:r>
          <w:r w:rsidR="00E40C59">
            <w:t>be tudjuk állítani</w:t>
          </w:r>
          <w:r w:rsidR="00BA6E3D">
            <w:t xml:space="preserve"> egy a bemenetére adott értékkel, amit</w:t>
          </w:r>
          <w:r w:rsidR="00E40C59">
            <w:t xml:space="preserve"> az ábrán </w:t>
          </w:r>
          <w:r w:rsidR="00BA6E3D">
            <w:t>M jelöl. Ez az érték az úgynevezett fázislépés.</w:t>
          </w:r>
          <w:r w:rsidR="00E40C59">
            <w:t xml:space="preserve"> Ugyanis ez az érték mondja meg, hogy hányasával lépjen végig a memória elemeken a számláló. Minél nagyobb ez a fázislépés, annál nagyobb lesz a kimeneti frekvenciánk, mivel ilyenkor gyorsabban megy végig a memórián. Azonban ennek ára van, mert a felbontás ezzel a </w:t>
          </w:r>
          <w:r w:rsidR="00542F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4B0CCBD5" wp14:editId="07387454">
                    <wp:simplePos x="0" y="0"/>
                    <wp:positionH relativeFrom="column">
                      <wp:posOffset>363855</wp:posOffset>
                    </wp:positionH>
                    <wp:positionV relativeFrom="paragraph">
                      <wp:posOffset>3195320</wp:posOffset>
                    </wp:positionV>
                    <wp:extent cx="5343525" cy="635"/>
                    <wp:effectExtent l="0" t="0" r="0" b="0"/>
                    <wp:wrapTopAndBottom/>
                    <wp:docPr id="39" name="Szövegdoboz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352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90FB91" w14:textId="0A87A431" w:rsidR="00542F17" w:rsidRPr="000453DF" w:rsidRDefault="00EB56C3" w:rsidP="00542F17">
                                <w:pPr>
                                  <w:pStyle w:val="Kpalrs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SEQ ábra \* ARABIC </w:instrText>
                                </w:r>
                                <w: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542F17">
                                  <w:t>. ábra Direct Digital Synthesis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B0CCBD5" id="Szövegdoboz 39" o:spid="_x0000_s1031" type="#_x0000_t202" style="position:absolute;left:0;text-align:left;margin-left:28.65pt;margin-top:251.6pt;width:420.75pt;height: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" stroked="f">
                    <v:textbox style="mso-fit-shape-to-text:t" inset="0,0,0,0">
                      <w:txbxContent>
                        <w:p w14:paraId="0D90FB91" w14:textId="0A87A431" w:rsidR="00542F17" w:rsidRPr="000453DF" w:rsidRDefault="00EB56C3" w:rsidP="00542F17">
                          <w:pPr>
                            <w:pStyle w:val="Kpalrs"/>
                            <w:jc w:val="center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SEQ ábra \* ARABIC </w:instrText>
                          </w:r>
                          <w: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542F17">
                            <w:t>. ábra Direct Digital Synthesis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BC32D2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EEFA036" wp14:editId="3C426EED">
                <wp:simplePos x="0" y="0"/>
                <wp:positionH relativeFrom="margin">
                  <wp:posOffset>364049</wp:posOffset>
                </wp:positionH>
                <wp:positionV relativeFrom="paragraph">
                  <wp:posOffset>1254567</wp:posOffset>
                </wp:positionV>
                <wp:extent cx="5343525" cy="1884045"/>
                <wp:effectExtent l="0" t="0" r="9525" b="1905"/>
                <wp:wrapTopAndBottom/>
                <wp:docPr id="6" name="Kép 6" descr="Fig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g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3525" cy="188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40C59">
            <w:t>fázislépéssel fordítottan arányos, tehát csökken, ha nő a frekvencia.</w:t>
          </w:r>
        </w:p>
        <w:p w14:paraId="204580ED" w14:textId="2DE12CC2" w:rsidR="003E7403" w:rsidRDefault="00BB158C" w:rsidP="003E7403">
          <w:pPr>
            <w:pStyle w:val="Cmsor3"/>
            <w:numPr>
              <w:ilvl w:val="2"/>
              <w:numId w:val="20"/>
            </w:numPr>
          </w:pPr>
          <w:bookmarkStart w:id="14" w:name="_Toc89595415"/>
          <w:r>
            <w:t>Nu</w:t>
          </w:r>
          <w:r w:rsidR="000962C7">
            <w:t>merically-</w:t>
          </w:r>
          <w:r w:rsidR="00670E02">
            <w:t>C</w:t>
          </w:r>
          <w:r w:rsidR="000962C7">
            <w:t xml:space="preserve">ontrolled </w:t>
          </w:r>
          <w:r w:rsidR="008444BF">
            <w:t>O</w:t>
          </w:r>
          <w:r w:rsidR="000962C7">
            <w:t>scillator (NCO)</w:t>
          </w:r>
          <w:bookmarkEnd w:id="14"/>
        </w:p>
        <w:p w14:paraId="41541A25" w14:textId="0FC3A0EE" w:rsidR="004A5006" w:rsidRDefault="004A5006" w:rsidP="004A5006">
          <w:r>
            <w:t xml:space="preserve">Az NCO hozza létre a digitális hullámformát. Teszi ezt az előzőekben leírt módszerrel. Ezt az alábbi </w:t>
          </w:r>
          <w:proofErr w:type="spellStart"/>
          <w:r>
            <w:t>python</w:t>
          </w:r>
          <w:proofErr w:type="spellEnd"/>
          <w:r>
            <w:t xml:space="preserve"> kód jól szemlélteti</w:t>
          </w:r>
          <w:r w:rsidR="00FE7AD2">
            <w:t>. A</w:t>
          </w:r>
          <w:r w:rsidR="009909A6">
            <w:t xml:space="preserve"> kimeneti jel több mindentől függ:</w:t>
          </w:r>
        </w:p>
        <w:p w14:paraId="388A094E" w14:textId="52A202AE" w:rsidR="00FE7AD2" w:rsidRDefault="009909A6" w:rsidP="00FE7AD2">
          <w:pPr>
            <w:pStyle w:val="Listaszerbekezds"/>
            <w:numPr>
              <w:ilvl w:val="0"/>
              <w:numId w:val="24"/>
            </w:numPr>
          </w:pPr>
          <w:r>
            <w:t>mintaszám</w:t>
          </w:r>
        </w:p>
        <w:p w14:paraId="2C4D9EA9" w14:textId="5DD773EA" w:rsidR="009909A6" w:rsidRDefault="009909A6" w:rsidP="00FE7AD2">
          <w:pPr>
            <w:pStyle w:val="Listaszerbekezds"/>
            <w:numPr>
              <w:ilvl w:val="0"/>
              <w:numId w:val="24"/>
            </w:numPr>
          </w:pPr>
          <w:r>
            <w:t>fázislépés</w:t>
          </w:r>
        </w:p>
        <w:p w14:paraId="2D86B140" w14:textId="7C1E1F1D" w:rsidR="009909A6" w:rsidRDefault="004964C8" w:rsidP="003614FB">
          <w:r>
            <w:t>Mintaszám meghatározása:</w:t>
          </w:r>
        </w:p>
        <w:p w14:paraId="2A9C86E9" w14:textId="7F01CED1" w:rsidR="004964C8" w:rsidRDefault="00B63DEB" w:rsidP="003614FB">
          <w:r>
            <w:t>A memóriában találhatóak meg a hullámforma amplitúdóértékei, ezeket az értékeket a megfelelő függvénnyel tudjuk létrehozni és egymás után egy vektorban tárolhatjuk. Ezt a vektort ezután az FPGA memóriájába tudjuk tölteni.</w:t>
          </w:r>
          <w:r w:rsidR="0055408C">
            <w:t xml:space="preserve"> Ahhoz, hogy a frekvencia az elvárt tartományban mozogjon ezen értékek számát és a fázislépést is megfelelőre kell választani. A függvény a következőképpen számolható, jelen esetben egy szinusz függvényről beszélünk.</w:t>
          </w:r>
        </w:p>
        <w:p w14:paraId="3966FC15" w14:textId="1EB020EA" w:rsidR="00D12377" w:rsidRDefault="00542F17" w:rsidP="003614FB">
          <w:pPr>
            <w:rPr>
              <w:rFonts w:eastAsiaTheme="minorEastAsia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65" behindDoc="0" locked="0" layoutInCell="1" allowOverlap="1" wp14:anchorId="65EB6C59" wp14:editId="306791AE">
                    <wp:simplePos x="0" y="0"/>
                    <wp:positionH relativeFrom="column">
                      <wp:posOffset>1213485</wp:posOffset>
                    </wp:positionH>
                    <wp:positionV relativeFrom="paragraph">
                      <wp:posOffset>3578860</wp:posOffset>
                    </wp:positionV>
                    <wp:extent cx="3331845" cy="635"/>
                    <wp:effectExtent l="0" t="0" r="0" b="0"/>
                    <wp:wrapTopAndBottom/>
                    <wp:docPr id="40" name="Szövegdoboz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184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46F057" w14:textId="7E8AC302" w:rsidR="00542F17" w:rsidRPr="002F4C0F" w:rsidRDefault="00542F17" w:rsidP="00542F1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Mintavétel egy hullámformán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5EB6C59" id="Szövegdoboz 40" o:spid="_x0000_s1032" type="#_x0000_t202" style="position:absolute;left:0;text-align:left;margin-left:95.55pt;margin-top:281.8pt;width:262.35pt;height:.0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" stroked="f">
                    <v:textbox style="mso-fit-shape-to-text:t" inset="0,0,0,0">
                      <w:txbxContent>
                        <w:p w14:paraId="2946F057" w14:textId="7E8AC302" w:rsidR="00542F17" w:rsidRPr="002F4C0F" w:rsidRDefault="00542F17" w:rsidP="00542F1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Mintavétel egy hullámformán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1870CA">
            <w:rPr>
              <w:noProof/>
            </w:rPr>
            <w:drawing>
              <wp:anchor distT="0" distB="0" distL="114300" distR="114300" simplePos="0" relativeHeight="251658245" behindDoc="0" locked="0" layoutInCell="1" allowOverlap="1" wp14:anchorId="625BBB05" wp14:editId="0CDCCF1F">
                <wp:simplePos x="0" y="0"/>
                <wp:positionH relativeFrom="margin">
                  <wp:align>center</wp:align>
                </wp:positionH>
                <wp:positionV relativeFrom="paragraph">
                  <wp:posOffset>829310</wp:posOffset>
                </wp:positionV>
                <wp:extent cx="3331845" cy="2692400"/>
                <wp:effectExtent l="0" t="0" r="1905" b="0"/>
                <wp:wrapTopAndBottom/>
                <wp:docPr id="13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1845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A13ED">
            <w:t xml:space="preserve">Elsőként </w:t>
          </w:r>
          <w:r w:rsidR="005D0DF8">
            <w:t>mintákat kell előállítani a jelünkből. Ezt úgy tudjuk megtenni, hogy egy szinusz jelet mintavételezünk</w:t>
          </w:r>
          <w:r w:rsidR="00982D0F">
            <w:t xml:space="preserve">. A megjeleníteni kívánt jelünk legyen </w:t>
          </w:r>
          <m:oMath>
            <m:r>
              <w:rPr>
                <w:rFonts w:ascii="Cambria Math" w:hAnsi="Cambria Math"/>
              </w:rPr>
              <m:t>T</m:t>
            </m:r>
          </m:oMath>
          <w:r w:rsidR="00982D0F">
            <w:t xml:space="preserve"> periódusidejű, </w:t>
          </w:r>
          <w:r w:rsidR="001870CA">
            <w:t xml:space="preserve">vagyis ennek </w:t>
          </w:r>
          <w:proofErr w:type="spellStart"/>
          <w:r w:rsidR="001870CA">
            <w:t>reciproka</w:t>
          </w:r>
          <w:proofErr w:type="spellEnd"/>
          <w:r w:rsidR="001870CA">
            <w:t xml:space="preserve"> lesz a </w:t>
          </w:r>
          <w:r w:rsidR="00982D0F">
            <w:t>frekvencia</w:t>
          </w:r>
          <w:r w:rsidR="001870CA">
            <w:t>, amit a hullámforma generátorral szeretnénk létrehozni</w:t>
          </w:r>
          <w:r w:rsidR="00982D0F">
            <w:t xml:space="preserve"> </w:t>
          </w:r>
          <m:oMath>
            <m:r>
              <w:rPr>
                <w:rFonts w:ascii="Cambria Math" w:hAnsi="Cambria Math"/>
              </w:rPr>
              <m:t>f=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oMath>
          <w:r w:rsidR="001870CA">
            <w:rPr>
              <w:rFonts w:eastAsiaTheme="minorEastAsia"/>
            </w:rPr>
            <w:t>.</w:t>
          </w:r>
        </w:p>
        <w:p w14:paraId="3C3BB75A" w14:textId="4BA47801" w:rsidR="001870CA" w:rsidRDefault="005A0633" w:rsidP="003614FB">
          <w:pPr>
            <w:rPr>
              <w:rFonts w:eastAsiaTheme="minorEastAsia"/>
            </w:rPr>
          </w:pPr>
          <w:r>
            <w:t xml:space="preserve"> </w:t>
          </w:r>
          <w:r w:rsidR="00713B66">
            <w:t xml:space="preserve">A függvény idő- és amplitúdótengelye is egy vektor. Ezeket jelölje </w:t>
          </w:r>
          <w:proofErr w:type="spellStart"/>
          <w:r w:rsidR="00713B66">
            <w:t>xt</w:t>
          </w:r>
          <w:proofErr w:type="spellEnd"/>
          <w:r w:rsidR="00713B66">
            <w:t xml:space="preserve"> és </w:t>
          </w:r>
          <w:proofErr w:type="spellStart"/>
          <w:r w:rsidR="00713B66">
            <w:t>yt</w:t>
          </w:r>
          <w:proofErr w:type="spellEnd"/>
          <w:r w:rsidR="00713B66">
            <w:t xml:space="preserve">. Két minta között </w:t>
          </w:r>
          <m:oMath>
            <m:r>
              <w:rPr>
                <w:rFonts w:ascii="Cambria Math" w:hAnsi="Cambria Math"/>
              </w:rPr>
              <m:t>∆t</m:t>
            </m:r>
          </m:oMath>
          <w:r w:rsidR="00713B66">
            <w:rPr>
              <w:rFonts w:eastAsiaTheme="minorEastAsia"/>
            </w:rPr>
            <w:t xml:space="preserve"> távolság van. </w:t>
          </w:r>
          <m:oMath>
            <m:r>
              <w:rPr>
                <w:rFonts w:ascii="Cambria Math" w:eastAsiaTheme="minorEastAsia" w:hAnsi="Cambria Math"/>
              </w:rPr>
              <m:t>∆t=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fs</m:t>
                </m:r>
              </m:den>
            </m:f>
          </m:oMath>
          <w:r w:rsidR="005A41E1">
            <w:rPr>
              <w:rFonts w:eastAsiaTheme="minorEastAsia"/>
            </w:rPr>
            <w:t>,</w:t>
          </w:r>
          <w:r w:rsidR="00713B66">
            <w:rPr>
              <w:rFonts w:eastAsiaTheme="minorEastAsia"/>
            </w:rPr>
            <w:t xml:space="preserve"> vagyis a mintavételi frekvencia </w:t>
          </w:r>
          <w:proofErr w:type="spellStart"/>
          <w:r w:rsidR="00713B66">
            <w:rPr>
              <w:rFonts w:eastAsiaTheme="minorEastAsia"/>
            </w:rPr>
            <w:t>reciproka</w:t>
          </w:r>
          <w:proofErr w:type="spellEnd"/>
          <w:r w:rsidR="00713B66">
            <w:rPr>
              <w:rFonts w:eastAsiaTheme="minorEastAsia"/>
            </w:rPr>
            <w:t>.</w:t>
          </w:r>
        </w:p>
        <w:p w14:paraId="571580F4" w14:textId="052E8AC0" w:rsidR="000242F6" w:rsidRDefault="000242F6" w:rsidP="003614FB">
          <w:r>
            <w:t>Mivel az általunk előállított jel digitális</w:t>
          </w:r>
          <w:r w:rsidR="004C0B0E">
            <w:t xml:space="preserve"> és a jel 1 periódusával tesszük ezt, így meghatározható egy mintaszám (</w:t>
          </w:r>
          <m:oMath>
            <m:r>
              <w:rPr>
                <w:rFonts w:ascii="Cambria Math" w:hAnsi="Cambria Math"/>
              </w:rPr>
              <m:t>N</m:t>
            </m:r>
          </m:oMath>
          <w:r w:rsidR="004C0B0E">
            <w:t>), ami a jelünk összes amplitúdóját tárolja. Ezt a következő összefüggéssel adhatjuk meg.</w:t>
          </w:r>
        </w:p>
        <w:p w14:paraId="386DB453" w14:textId="606129E1" w:rsidR="004C0B0E" w:rsidRPr="004C0B0E" w:rsidRDefault="00000278" w:rsidP="003614FB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oMath>
          </m:oMathPara>
        </w:p>
        <w:p w14:paraId="0A908258" w14:textId="5ECA7B10" w:rsidR="004C0B0E" w:rsidRDefault="00542F17" w:rsidP="003614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6" behindDoc="0" locked="0" layoutInCell="1" allowOverlap="1" wp14:anchorId="18E0073B" wp14:editId="569F4711">
                    <wp:simplePos x="0" y="0"/>
                    <wp:positionH relativeFrom="column">
                      <wp:posOffset>527685</wp:posOffset>
                    </wp:positionH>
                    <wp:positionV relativeFrom="paragraph">
                      <wp:posOffset>2495550</wp:posOffset>
                    </wp:positionV>
                    <wp:extent cx="4705985" cy="635"/>
                    <wp:effectExtent l="0" t="0" r="0" b="0"/>
                    <wp:wrapTopAndBottom/>
                    <wp:docPr id="41" name="Szövegdoboz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98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BE9FD7" w14:textId="0499560C" w:rsidR="00542F17" w:rsidRPr="00EB5D5C" w:rsidRDefault="00542F17" w:rsidP="00542F1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. ábra </w:t>
                                </w:r>
                                <w:proofErr w:type="spellStart"/>
                                <w:r>
                                  <w:t>Mintavett</w:t>
                                </w:r>
                                <w:proofErr w:type="spellEnd"/>
                                <w:r>
                                  <w:t xml:space="preserve"> jel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8E0073B" id="Szövegdoboz 41" o:spid="_x0000_s1033" type="#_x0000_t202" style="position:absolute;left:0;text-align:left;margin-left:41.55pt;margin-top:196.5pt;width:370.55pt;height:.0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" stroked="f">
                    <v:textbox style="mso-fit-shape-to-text:t" inset="0,0,0,0">
                      <w:txbxContent>
                        <w:p w14:paraId="47BE9FD7" w14:textId="0499560C" w:rsidR="00542F17" w:rsidRPr="00EB5D5C" w:rsidRDefault="00542F17" w:rsidP="00542F1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. ábra </w:t>
                          </w:r>
                          <w:proofErr w:type="spellStart"/>
                          <w:r>
                            <w:t>Mintavett</w:t>
                          </w:r>
                          <w:proofErr w:type="spellEnd"/>
                          <w:r>
                            <w:t xml:space="preserve"> jel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BC32D2" w:rsidRPr="004C0B0E">
            <w:rPr>
              <w:noProof/>
            </w:rPr>
            <w:drawing>
              <wp:anchor distT="0" distB="0" distL="114300" distR="114300" simplePos="0" relativeHeight="251658257" behindDoc="0" locked="0" layoutInCell="1" allowOverlap="1" wp14:anchorId="7D09B2F1" wp14:editId="56AA01B5">
                <wp:simplePos x="0" y="0"/>
                <wp:positionH relativeFrom="margin">
                  <wp:align>center</wp:align>
                </wp:positionH>
                <wp:positionV relativeFrom="paragraph">
                  <wp:posOffset>410155</wp:posOffset>
                </wp:positionV>
                <wp:extent cx="4706007" cy="2029108"/>
                <wp:effectExtent l="0" t="0" r="0" b="9525"/>
                <wp:wrapTopAndBottom/>
                <wp:docPr id="14" name="Kép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6007" cy="2029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C0B0E">
            <w:t>Ábrázolva a jelünk mintáit:</w:t>
          </w:r>
        </w:p>
        <w:p w14:paraId="39AEB45E" w14:textId="369DC255" w:rsidR="004C0B0E" w:rsidRDefault="004C0B0E" w:rsidP="003614FB"/>
        <w:p w14:paraId="778CE294" w14:textId="749F5D52" w:rsidR="004C0B0E" w:rsidRDefault="004C0B0E" w:rsidP="003614FB">
          <w:r>
            <w:lastRenderedPageBreak/>
            <w:t>Az á</w:t>
          </w:r>
          <w:r w:rsidR="002D6023">
            <w:t xml:space="preserve">brán jelölt 1 periódus mintái </w:t>
          </w:r>
          <m:oMath>
            <m:r>
              <w:rPr>
                <w:rFonts w:ascii="Cambria Math" w:hAnsi="Cambria Math"/>
              </w:rPr>
              <m:t>N-1</m:t>
            </m:r>
          </m:oMath>
          <w:r w:rsidR="002D6023">
            <w:t xml:space="preserve">-edik mintáig tartanak, mivel egy periódus a 0. értéktől indul és a következő periódus is ezzel kezdődik. Egy periódusból úgy tudunk létrehozni egy periodikus jelet, hogy ezeket a </w:t>
          </w:r>
          <w:proofErr w:type="spellStart"/>
          <w:r w:rsidR="002D6023">
            <w:t>periodusokat</w:t>
          </w:r>
          <w:proofErr w:type="spellEnd"/>
          <w:r w:rsidR="002D6023">
            <w:t xml:space="preserve"> egymás után helyezzük. Ennek megvalósítása az, hogy </w:t>
          </w:r>
          <w:r w:rsidR="00901C69">
            <w:t>egy</w:t>
          </w:r>
          <w:r w:rsidR="00F324EF">
            <w:t xml:space="preserve"> végtelen ciklusba rakjuk ezt a jelet., vagyis újból a memória első értékére ugrunk </w:t>
          </w:r>
          <m:oMath>
            <m:r>
              <w:rPr>
                <w:rFonts w:ascii="Cambria Math" w:hAnsi="Cambria Math"/>
              </w:rPr>
              <m:t>N-1</m:t>
            </m:r>
          </m:oMath>
          <w:r w:rsidR="00F324EF">
            <w:t xml:space="preserve"> után.</w:t>
          </w:r>
        </w:p>
        <w:p w14:paraId="01A059CE" w14:textId="760544E9" w:rsidR="00A746A4" w:rsidRDefault="00A746A4" w:rsidP="003614FB"/>
        <w:p w14:paraId="0A917BF1" w14:textId="141D676F" w:rsidR="00CC0A8E" w:rsidRDefault="00542F17" w:rsidP="00CC0A8E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7" behindDoc="0" locked="0" layoutInCell="1" allowOverlap="1" wp14:anchorId="2E11477D" wp14:editId="484D0BD9">
                    <wp:simplePos x="0" y="0"/>
                    <wp:positionH relativeFrom="column">
                      <wp:posOffset>704850</wp:posOffset>
                    </wp:positionH>
                    <wp:positionV relativeFrom="paragraph">
                      <wp:posOffset>3128645</wp:posOffset>
                    </wp:positionV>
                    <wp:extent cx="4351020" cy="635"/>
                    <wp:effectExtent l="0" t="0" r="0" b="0"/>
                    <wp:wrapTopAndBottom/>
                    <wp:docPr id="42" name="Szövegdoboz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02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F4687F" w14:textId="518469AA" w:rsidR="00542F17" w:rsidRPr="00DF0F8F" w:rsidRDefault="00542F17" w:rsidP="00542F1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Vektorok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E11477D" id="Szövegdoboz 42" o:spid="_x0000_s1034" type="#_x0000_t202" style="position:absolute;left:0;text-align:left;margin-left:55.5pt;margin-top:246.35pt;width:342.6pt;height:.0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" stroked="f">
                    <v:textbox style="mso-fit-shape-to-text:t" inset="0,0,0,0">
                      <w:txbxContent>
                        <w:p w14:paraId="10F4687F" w14:textId="518469AA" w:rsidR="00542F17" w:rsidRPr="00DF0F8F" w:rsidRDefault="00542F17" w:rsidP="00542F1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Vektorok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ins w:id="15" w:author="Mózer Viktor" w:date="2021-11-17T00:28:00Z">
            <w:r w:rsidR="00A10E37"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0B9A74DF" wp14:editId="2730BA0E">
                  <wp:simplePos x="0" y="0"/>
                  <wp:positionH relativeFrom="margin">
                    <wp:align>center</wp:align>
                  </wp:positionH>
                  <wp:positionV relativeFrom="paragraph">
                    <wp:posOffset>614846</wp:posOffset>
                  </wp:positionV>
                  <wp:extent cx="4351020" cy="2456815"/>
                  <wp:effectExtent l="0" t="0" r="0" b="635"/>
                  <wp:wrapTopAndBottom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9" t="3072" r="24792" b="34216"/>
                          <a:stretch/>
                        </pic:blipFill>
                        <pic:spPr bwMode="auto">
                          <a:xfrm>
                            <a:off x="0" y="0"/>
                            <a:ext cx="4351020" cy="245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r w:rsidR="00632408">
            <w:t xml:space="preserve">Miután létrehoztuk az idő vektort, amit </w:t>
          </w:r>
          <m:oMath>
            <m:r>
              <w:rPr>
                <w:rFonts w:ascii="Cambria Math" w:hAnsi="Cambria Math"/>
              </w:rPr>
              <m:t>xt</m:t>
            </m:r>
          </m:oMath>
          <w:r w:rsidR="00632408">
            <w:t xml:space="preserve">-vel jelölünk, feltöltjük a jelünk diszkrét időértékeivel, </w:t>
          </w:r>
          <w:r w:rsidR="00632408">
            <w:br/>
          </w:r>
          <m:oMath>
            <m:r>
              <w:rPr>
                <w:rFonts w:ascii="Cambria Math" w:hAnsi="Cambria Math"/>
              </w:rPr>
              <m:t>nt∙dt</m:t>
            </m:r>
          </m:oMath>
          <w:r w:rsidR="00632408">
            <w:rPr>
              <w:rFonts w:eastAsiaTheme="minorEastAsia"/>
            </w:rPr>
            <w:t xml:space="preserve"> </w:t>
          </w:r>
        </w:p>
        <w:p w14:paraId="33F4CAB5" w14:textId="6AC3B784" w:rsidR="00CC0A8E" w:rsidRDefault="005165B3" w:rsidP="00CC0A8E">
          <w:pPr>
            <w:rPr>
              <w:rFonts w:eastAsiaTheme="minorEastAsia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68" behindDoc="0" locked="0" layoutInCell="1" allowOverlap="1" wp14:anchorId="71642661" wp14:editId="2E7E0071">
                    <wp:simplePos x="0" y="0"/>
                    <wp:positionH relativeFrom="column">
                      <wp:posOffset>791845</wp:posOffset>
                    </wp:positionH>
                    <wp:positionV relativeFrom="paragraph">
                      <wp:posOffset>5076190</wp:posOffset>
                    </wp:positionV>
                    <wp:extent cx="4177665" cy="635"/>
                    <wp:effectExtent l="0" t="0" r="0" b="0"/>
                    <wp:wrapTopAndBottom/>
                    <wp:docPr id="44" name="Szövegdoboz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66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179BDF" w14:textId="60A710D3" w:rsidR="005165B3" w:rsidRPr="002A69BE" w:rsidRDefault="005165B3" w:rsidP="005165B3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Fázisakkumulálás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1642661" id="Szövegdoboz 44" o:spid="_x0000_s1035" type="#_x0000_t202" style="position:absolute;left:0;text-align:left;margin-left:62.35pt;margin-top:399.7pt;width:328.95pt;height:.0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" stroked="f">
                    <v:textbox style="mso-fit-shape-to-text:t" inset="0,0,0,0">
                      <w:txbxContent>
                        <w:p w14:paraId="7E179BDF" w14:textId="60A710D3" w:rsidR="005165B3" w:rsidRPr="002A69BE" w:rsidRDefault="005165B3" w:rsidP="005165B3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Fázisakkumulálás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C73607">
            <w:rPr>
              <w:noProof/>
            </w:rPr>
            <w:drawing>
              <wp:anchor distT="0" distB="0" distL="114300" distR="114300" simplePos="0" relativeHeight="251658247" behindDoc="0" locked="0" layoutInCell="1" allowOverlap="1" wp14:anchorId="46586B92" wp14:editId="77F70A5D">
                <wp:simplePos x="0" y="0"/>
                <wp:positionH relativeFrom="margin">
                  <wp:align>center</wp:align>
                </wp:positionH>
                <wp:positionV relativeFrom="paragraph">
                  <wp:posOffset>979170</wp:posOffset>
                </wp:positionV>
                <wp:extent cx="4177665" cy="4039870"/>
                <wp:effectExtent l="0" t="0" r="0" b="0"/>
                <wp:wrapTopAndBottom/>
                <wp:docPr id="17" name="Kép 17" descr="https://www.allaboutcircuits.com/uploads/articles/DDS-fre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www.allaboutcircuits.com/uploads/articles/DDS-fre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7665" cy="403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C0A8E">
            <w:rPr>
              <w:rFonts w:eastAsiaTheme="minorEastAsia"/>
            </w:rPr>
            <w:t xml:space="preserve">Az </w:t>
          </w:r>
          <m:oMath>
            <m:r>
              <w:rPr>
                <w:rFonts w:ascii="Cambria Math" w:eastAsiaTheme="minorEastAsia" w:hAnsi="Cambria Math"/>
              </w:rPr>
              <m:t>yt</m:t>
            </m:r>
          </m:oMath>
          <w:r w:rsidR="00CC0A8E">
            <w:rPr>
              <w:rFonts w:eastAsiaTheme="minorEastAsia"/>
            </w:rPr>
            <w:t xml:space="preserve"> vektort az ampilitúdó értékekkel töltjük fel. Tudjuk, hogy yt függvény argumentuma egy </w:t>
          </w:r>
          <m:oMath>
            <m:r>
              <w:rPr>
                <w:rFonts w:ascii="Cambria Math" w:eastAsiaTheme="minorEastAsia" w:hAnsi="Cambria Math"/>
              </w:rPr>
              <m:t>φ</m:t>
            </m:r>
          </m:oMath>
          <w:r w:rsidR="00CC0A8E">
            <w:rPr>
              <w:rFonts w:eastAsiaTheme="minorEastAsia"/>
            </w:rPr>
            <w:t xml:space="preserve"> szög. </w:t>
          </w:r>
          <w:r w:rsidR="004573C6">
            <w:rPr>
              <w:rFonts w:eastAsiaTheme="minorEastAsia"/>
            </w:rPr>
            <w:t xml:space="preserve">Továbbá tudjuk, hogy folytonos időben egy periódus </w:t>
          </w:r>
          <w:r w:rsidR="00A95618">
            <w:rPr>
              <w:rFonts w:eastAsiaTheme="minorEastAsia"/>
            </w:rPr>
            <w:t xml:space="preserve">2pi …ebből látható, hogy </w:t>
          </w:r>
        </w:p>
        <w:p w14:paraId="048D7957" w14:textId="77777777" w:rsidR="00C73607" w:rsidRDefault="00000278" w:rsidP="00CC0A8E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∆φ=∆t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oMath>
          </m:oMathPara>
        </w:p>
        <w:p w14:paraId="0FDB846A" w14:textId="22058B9B" w:rsidR="00A95618" w:rsidRDefault="00A95618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Mivel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∆t</m:t>
                </m:r>
              </m:den>
            </m:f>
            <m:r>
              <w:rPr>
                <w:rFonts w:ascii="Cambria Math" w:eastAsiaTheme="minorEastAsia" w:hAnsi="Cambria Math"/>
              </w:rPr>
              <m:t>=N</m:t>
            </m:r>
          </m:oMath>
          <w:r>
            <w:rPr>
              <w:rFonts w:eastAsiaTheme="minorEastAsia"/>
            </w:rPr>
            <w:t xml:space="preserve">, így </w:t>
          </w:r>
          <m:oMath>
            <m:r>
              <w:rPr>
                <w:rFonts w:ascii="Cambria Math" w:eastAsiaTheme="minorEastAsia" w:hAnsi="Cambria Math"/>
              </w:rPr>
              <m:t>∆φ=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oMath>
        </w:p>
        <w:p w14:paraId="793121F4" w14:textId="77777777" w:rsidR="0006087D" w:rsidRDefault="00EB56C3" w:rsidP="00CC0A8E">
          <w:pPr>
            <w:rPr>
              <w:rFonts w:eastAsiaTheme="minorEastAsia"/>
            </w:rPr>
          </w:pP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</w:rPr>
                  <m:t>φ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oMath>
          <w:r w:rsidR="0006087D">
            <w:rPr>
              <w:rFonts w:eastAsiaTheme="minorEastAsia"/>
            </w:rPr>
            <w:t>, ez a fázisakkumulálás.</w:t>
          </w:r>
          <w:r w:rsidR="00D543C1">
            <w:rPr>
              <w:rFonts w:eastAsiaTheme="minorEastAsia"/>
            </w:rPr>
            <w:t xml:space="preserve"> Ahol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 w:rsidR="00D543C1">
            <w:rPr>
              <w:rFonts w:eastAsiaTheme="minorEastAsia"/>
            </w:rPr>
            <w:t xml:space="preserve"> az a fázislépés</w:t>
          </w:r>
        </w:p>
        <w:p w14:paraId="70ABEABB" w14:textId="4D57E39A" w:rsidR="0006087D" w:rsidRDefault="0006087D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>Inne</w:t>
          </w:r>
          <w:r w:rsidR="00444586">
            <w:rPr>
              <w:rFonts w:eastAsiaTheme="minorEastAsia"/>
            </w:rPr>
            <w:t>n</w:t>
          </w:r>
          <w:r>
            <w:rPr>
              <w:rFonts w:eastAsiaTheme="minorEastAsia"/>
            </w:rPr>
            <w:t xml:space="preserve"> megállapítható, hogy </w:t>
          </w:r>
          <w:r w:rsidR="00B06541">
            <w:rPr>
              <w:rFonts w:eastAsiaTheme="minorEastAsia"/>
            </w:rPr>
            <w:t>m értékének növelésével a függvény frekvenciája is megnő.</w:t>
          </w:r>
          <w:r w:rsidR="00EE6A08">
            <w:rPr>
              <w:rFonts w:eastAsiaTheme="minorEastAsia"/>
            </w:rPr>
            <w:t xml:space="preserve"> </w:t>
          </w:r>
          <w:proofErr w:type="spellStart"/>
          <w:r w:rsidR="00BD588E">
            <w:rPr>
              <w:rFonts w:eastAsiaTheme="minorEastAsia"/>
            </w:rPr>
            <w:t>Konkluzió</w:t>
          </w:r>
          <w:proofErr w:type="spellEnd"/>
          <w:r w:rsidR="00BD588E">
            <w:rPr>
              <w:rFonts w:eastAsiaTheme="minorEastAsia"/>
            </w:rPr>
            <w:t>, hogy a fázislépés változtatásával tudjuk a kimeneti frekvenciát változtatni.</w:t>
          </w:r>
        </w:p>
        <w:p w14:paraId="3410F943" w14:textId="57669591" w:rsidR="00264566" w:rsidRDefault="00BD588E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>Memóriaigény:</w:t>
          </w:r>
          <w:r w:rsidR="00267447">
            <w:rPr>
              <w:rFonts w:eastAsiaTheme="minorEastAsia"/>
            </w:rPr>
            <w:t xml:space="preserve"> az függvényértékek tárolására memóriára van szükségünk. Ez a memória N db adatot tárol. Az adatok száma függ a legkisebb megvalósítani kívánt frekvenciától.</w:t>
          </w:r>
          <w:r w:rsidR="00196B99">
            <w:rPr>
              <w:rFonts w:eastAsiaTheme="minorEastAsia"/>
            </w:rPr>
            <w:t xml:space="preserve"> </w:t>
          </w:r>
        </w:p>
        <w:p w14:paraId="13BAD028" w14:textId="45385200" w:rsidR="00B95481" w:rsidRPr="00B95481" w:rsidRDefault="00000278" w:rsidP="00CC0A8E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f=m∙fs∙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oMath>
          </m:oMathPara>
        </w:p>
        <w:p w14:paraId="1CAEB66C" w14:textId="3E955FD2" w:rsidR="00B95481" w:rsidRDefault="00B95481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>Látszik, hogy a kimeneti frekvencia és a mintaszám fordított arányban vannak, tehát minél több mintát tárolunk el a memóriában, annál kisebb frekvenciaérték valósítható meg a hullámforma generátor által.</w:t>
          </w:r>
        </w:p>
        <w:p w14:paraId="0389E3D1" w14:textId="51DAB7AC" w:rsidR="00B95481" w:rsidRDefault="00B95481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lastRenderedPageBreak/>
            <w:t>A legnagyobb megvalósítandó frekvencia függ a mintavételi frekvenciától</w:t>
          </w:r>
          <w:r w:rsidR="0098406A">
            <w:rPr>
              <w:rFonts w:eastAsiaTheme="minorEastAsia"/>
            </w:rPr>
            <w:t>. A Nyquist kritériumnak megfelelően a mintavételi frekvenciának legalább kétszer nagyobbnak kell lennie, mint a maximális kimeneti frekvencia.</w:t>
          </w:r>
        </w:p>
        <w:p w14:paraId="4EC52690" w14:textId="4E863C1A" w:rsidR="00B14629" w:rsidRDefault="00B14629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A memória igény úgy néz ki, hogy a memória mélysége és szélessége. A mélység az előző pontból kiderül, hogy </w:t>
          </w:r>
          <w:r w:rsidR="009D6A08">
            <w:rPr>
              <w:rFonts w:eastAsiaTheme="minorEastAsia"/>
            </w:rPr>
            <w:t xml:space="preserve">a legkisebb frekvenciával </w:t>
          </w:r>
          <w:r>
            <w:rPr>
              <w:rFonts w:eastAsiaTheme="minorEastAsia"/>
            </w:rPr>
            <w:t xml:space="preserve">függ össze. A memória szélessége az amplitúdótól és a memória  </w:t>
          </w:r>
        </w:p>
        <w:p w14:paraId="136D4561" w14:textId="4D86C74D" w:rsidR="00B90728" w:rsidRDefault="00B90728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>Python</w:t>
          </w:r>
          <w:r w:rsidR="00217AD4">
            <w:rPr>
              <w:rFonts w:eastAsiaTheme="minorEastAsia"/>
            </w:rPr>
            <w:t xml:space="preserve"> előáll</w:t>
          </w:r>
          <w:r w:rsidR="00AD71D3">
            <w:rPr>
              <w:rFonts w:eastAsiaTheme="minorEastAsia"/>
            </w:rPr>
            <w:t>ítható hullámforma:</w:t>
          </w:r>
        </w:p>
        <w:p w14:paraId="638E21B1" w14:textId="25C65B60" w:rsidR="00AD71D3" w:rsidRDefault="005165B3" w:rsidP="00CC0A8E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9" behindDoc="0" locked="0" layoutInCell="1" allowOverlap="1" wp14:anchorId="45AC2ABF" wp14:editId="6A65759C">
                    <wp:simplePos x="0" y="0"/>
                    <wp:positionH relativeFrom="column">
                      <wp:posOffset>689610</wp:posOffset>
                    </wp:positionH>
                    <wp:positionV relativeFrom="paragraph">
                      <wp:posOffset>2028825</wp:posOffset>
                    </wp:positionV>
                    <wp:extent cx="4375785" cy="635"/>
                    <wp:effectExtent l="0" t="0" r="0" b="0"/>
                    <wp:wrapTopAndBottom/>
                    <wp:docPr id="45" name="Szövegdoboz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578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D02F2" w14:textId="5D0FAB39" w:rsidR="005165B3" w:rsidRPr="000F5FB7" w:rsidRDefault="005165B3" w:rsidP="005165B3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. ábra NCO </w:t>
                                </w:r>
                                <w:proofErr w:type="spellStart"/>
                                <w:r>
                                  <w:t>python</w:t>
                                </w:r>
                                <w:proofErr w:type="spellEnd"/>
                                <w:r>
                                  <w:t xml:space="preserve"> kód részlet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AC2ABF" id="Szövegdoboz 45" o:spid="_x0000_s1036" type="#_x0000_t202" style="position:absolute;left:0;text-align:left;margin-left:54.3pt;margin-top:159.75pt;width:344.55pt;height:.0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" stroked="f">
                    <v:textbox style="mso-fit-shape-to-text:t" inset="0,0,0,0">
                      <w:txbxContent>
                        <w:p w14:paraId="550D02F2" w14:textId="5D0FAB39" w:rsidR="005165B3" w:rsidRPr="000F5FB7" w:rsidRDefault="005165B3" w:rsidP="005165B3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. ábra NCO </w:t>
                          </w:r>
                          <w:proofErr w:type="spellStart"/>
                          <w:r>
                            <w:t>python</w:t>
                          </w:r>
                          <w:proofErr w:type="spellEnd"/>
                          <w:r>
                            <w:t xml:space="preserve"> kód részlet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BC32D2">
            <w:rPr>
              <w:noProof/>
            </w:rPr>
            <w:drawing>
              <wp:anchor distT="0" distB="0" distL="114300" distR="114300" simplePos="0" relativeHeight="251658250" behindDoc="0" locked="0" layoutInCell="1" allowOverlap="1" wp14:anchorId="5DAD01D0" wp14:editId="32B0485A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375785" cy="1788795"/>
                <wp:effectExtent l="0" t="0" r="5715" b="1905"/>
                <wp:wrapTopAndBottom/>
                <wp:docPr id="19" name="Kép 19" descr="A képen szöveg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Kép 19" descr="A képen szöveg látható&#10;&#10;Automatikusan generált leírá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75785" cy="178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F2363C" w14:textId="156F9062" w:rsidR="006B764A" w:rsidRDefault="005165B3" w:rsidP="00CC0A8E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0" behindDoc="0" locked="0" layoutInCell="1" allowOverlap="1" wp14:anchorId="7402B925" wp14:editId="40401CCE">
                    <wp:simplePos x="0" y="0"/>
                    <wp:positionH relativeFrom="column">
                      <wp:posOffset>690245</wp:posOffset>
                    </wp:positionH>
                    <wp:positionV relativeFrom="paragraph">
                      <wp:posOffset>5740400</wp:posOffset>
                    </wp:positionV>
                    <wp:extent cx="3943350" cy="635"/>
                    <wp:effectExtent l="0" t="0" r="0" b="0"/>
                    <wp:wrapTopAndBottom/>
                    <wp:docPr id="46" name="Szövegdoboz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360C09" w14:textId="2F0DB572" w:rsidR="005165B3" w:rsidRPr="00A47143" w:rsidRDefault="005165B3" w:rsidP="005165B3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Idő szerinti függvény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02B925" id="Szövegdoboz 46" o:spid="_x0000_s1037" type="#_x0000_t202" style="position:absolute;left:0;text-align:left;margin-left:54.35pt;margin-top:452pt;width:310.5pt;height:.0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" stroked="f">
                    <v:textbox style="mso-fit-shape-to-text:t" inset="0,0,0,0">
                      <w:txbxContent>
                        <w:p w14:paraId="72360C09" w14:textId="2F0DB572" w:rsidR="005165B3" w:rsidRPr="00A47143" w:rsidRDefault="005165B3" w:rsidP="005165B3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Idő szerinti függvény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EA402D">
            <w:rPr>
              <w:noProof/>
            </w:rPr>
            <w:drawing>
              <wp:anchor distT="0" distB="0" distL="114300" distR="114300" simplePos="0" relativeHeight="251658248" behindDoc="0" locked="0" layoutInCell="1" allowOverlap="1" wp14:anchorId="4A08D54C" wp14:editId="63DC731A">
                <wp:simplePos x="0" y="0"/>
                <wp:positionH relativeFrom="margin">
                  <wp:posOffset>690321</wp:posOffset>
                </wp:positionH>
                <wp:positionV relativeFrom="paragraph">
                  <wp:posOffset>3195860</wp:posOffset>
                </wp:positionV>
                <wp:extent cx="3943847" cy="2488277"/>
                <wp:effectExtent l="0" t="0" r="0" b="7620"/>
                <wp:wrapTopAndBottom/>
                <wp:docPr id="20" name="Ké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3847" cy="2488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D71D3">
            <w:rPr>
              <w:rFonts w:eastAsiaTheme="minorEastAsia"/>
            </w:rPr>
            <w:t xml:space="preserve">a kódban </w:t>
          </w:r>
          <w:r w:rsidR="00B9771D">
            <w:rPr>
              <w:rFonts w:eastAsiaTheme="minorEastAsia"/>
            </w:rPr>
            <w:t>látható, hogy létrehozunk egy N elemű vektort, ebben eltároljuk</w:t>
          </w:r>
          <w:r w:rsidR="00235291">
            <w:rPr>
              <w:rFonts w:eastAsiaTheme="minorEastAsia"/>
            </w:rPr>
            <w:t xml:space="preserve">. Az </w:t>
          </w:r>
          <w:proofErr w:type="spellStart"/>
          <w:r w:rsidR="00235291">
            <w:rPr>
              <w:rFonts w:eastAsiaTheme="minorEastAsia"/>
            </w:rPr>
            <w:t>xt</w:t>
          </w:r>
          <w:proofErr w:type="spellEnd"/>
          <w:r w:rsidR="00235291">
            <w:rPr>
              <w:rFonts w:eastAsiaTheme="minorEastAsia"/>
            </w:rPr>
            <w:t xml:space="preserve"> </w:t>
          </w:r>
          <w:r w:rsidR="004E0BE3">
            <w:rPr>
              <w:rFonts w:eastAsiaTheme="minorEastAsia"/>
            </w:rPr>
            <w:t>vektor az egyes mintavételi időpontokat tárolja</w:t>
          </w:r>
          <w:r w:rsidR="00C207FA">
            <w:rPr>
              <w:rFonts w:eastAsiaTheme="minorEastAsia"/>
            </w:rPr>
            <w:t>. Ez azt jelenti, hogy e</w:t>
          </w:r>
          <w:r w:rsidR="00B76C4A">
            <w:rPr>
              <w:rFonts w:eastAsiaTheme="minorEastAsia"/>
            </w:rPr>
            <w:t xml:space="preserve">zekben az egymástól </w:t>
          </w:r>
          <w:proofErr w:type="spellStart"/>
          <w:r w:rsidR="00B76C4A">
            <w:rPr>
              <w:rFonts w:eastAsiaTheme="minorEastAsia"/>
            </w:rPr>
            <w:t>dt</w:t>
          </w:r>
          <w:proofErr w:type="spellEnd"/>
          <w:r w:rsidR="00B76C4A">
            <w:rPr>
              <w:rFonts w:eastAsiaTheme="minorEastAsia"/>
            </w:rPr>
            <w:t xml:space="preserve"> távolságra lévő pontokban vesz fel értéket a függvény. </w:t>
          </w:r>
          <w:r w:rsidR="005C7EBF">
            <w:rPr>
              <w:rFonts w:eastAsiaTheme="minorEastAsia"/>
            </w:rPr>
            <w:t xml:space="preserve">Maga a függvény, az </w:t>
          </w:r>
          <w:proofErr w:type="spellStart"/>
          <w:r w:rsidR="005C7EBF">
            <w:rPr>
              <w:rFonts w:eastAsiaTheme="minorEastAsia"/>
            </w:rPr>
            <w:t>yt</w:t>
          </w:r>
          <w:proofErr w:type="spellEnd"/>
          <w:r w:rsidR="005C7EBF">
            <w:rPr>
              <w:rFonts w:eastAsiaTheme="minorEastAsia"/>
            </w:rPr>
            <w:t xml:space="preserve"> pedig </w:t>
          </w:r>
          <w:r w:rsidR="007C50FD">
            <w:rPr>
              <w:rFonts w:eastAsiaTheme="minorEastAsia"/>
            </w:rPr>
            <w:t>a fázisakkumulálás révén jön létre a beállítandó frekvencia (f)</w:t>
          </w:r>
          <w:r w:rsidR="000159AB">
            <w:rPr>
              <w:rFonts w:eastAsiaTheme="minorEastAsia"/>
            </w:rPr>
            <w:t xml:space="preserve"> és a mintavételi időpontok szerint. Ez a következő ábrán jól látszik. A függvény </w:t>
          </w:r>
          <w:r w:rsidR="00351FA5">
            <w:rPr>
              <w:rFonts w:eastAsiaTheme="minorEastAsia"/>
            </w:rPr>
            <w:t xml:space="preserve">1 periódusa </w:t>
          </w:r>
          <w:r w:rsidR="00091B16">
            <w:rPr>
              <w:rFonts w:eastAsiaTheme="minorEastAsia"/>
            </w:rPr>
            <w:t>0.0625</w:t>
          </w:r>
          <w:r w:rsidR="00A44630">
            <w:rPr>
              <w:rFonts w:eastAsiaTheme="minorEastAsia"/>
            </w:rPr>
            <w:t xml:space="preserve"> másodpercig </w:t>
          </w:r>
          <w:r w:rsidR="00091B16">
            <w:rPr>
              <w:rFonts w:eastAsiaTheme="minorEastAsia"/>
            </w:rPr>
            <w:t>tart,</w:t>
          </w:r>
          <w:r w:rsidR="00A44630">
            <w:rPr>
              <w:rFonts w:eastAsiaTheme="minorEastAsia"/>
            </w:rPr>
            <w:t xml:space="preserve"> </w:t>
          </w:r>
          <w:r w:rsidR="00091B16">
            <w:rPr>
              <w:rFonts w:eastAsiaTheme="minorEastAsia"/>
            </w:rPr>
            <w:t xml:space="preserve">ami megfelel a </w:t>
          </w:r>
          <w:r w:rsidR="00A44630">
            <w:rPr>
              <w:rFonts w:eastAsiaTheme="minorEastAsia"/>
            </w:rPr>
            <w:t xml:space="preserve">16Hz frekvenciának. </w:t>
          </w:r>
        </w:p>
        <w:p w14:paraId="4010ECD5" w14:textId="01F1F2B5" w:rsidR="009A013B" w:rsidRDefault="005165B3" w:rsidP="00CC0A8E">
          <w:pPr>
            <w:rPr>
              <w:rFonts w:eastAsiaTheme="minorEastAsia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71" behindDoc="0" locked="0" layoutInCell="1" allowOverlap="1" wp14:anchorId="39F8ADB8" wp14:editId="0BB0E12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2866390</wp:posOffset>
                    </wp:positionV>
                    <wp:extent cx="3967480" cy="231140"/>
                    <wp:effectExtent l="0" t="0" r="0" b="0"/>
                    <wp:wrapTopAndBottom/>
                    <wp:docPr id="47" name="Szövegdoboz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748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E9E440" w14:textId="4B4E30D1" w:rsidR="005165B3" w:rsidRPr="007E5DB8" w:rsidRDefault="005165B3" w:rsidP="005165B3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Memóriacím szerinti függvény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F8ADB8" id="Szövegdoboz 47" o:spid="_x0000_s1038" type="#_x0000_t202" style="position:absolute;left:0;text-align:left;margin-left:0;margin-top:225.7pt;width:312.4pt;height:18.2pt;z-index:251658271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" stroked="f">
                    <v:textbox inset="0,0,0,0">
                      <w:txbxContent>
                        <w:p w14:paraId="7FE9E440" w14:textId="4B4E30D1" w:rsidR="005165B3" w:rsidRPr="007E5DB8" w:rsidRDefault="005165B3" w:rsidP="005165B3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Memóriacím szerinti függvény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B56F7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75218EBE" wp14:editId="120E3613">
                <wp:simplePos x="0" y="0"/>
                <wp:positionH relativeFrom="margin">
                  <wp:posOffset>880745</wp:posOffset>
                </wp:positionH>
                <wp:positionV relativeFrom="paragraph">
                  <wp:posOffset>298201</wp:posOffset>
                </wp:positionV>
                <wp:extent cx="3967480" cy="2512060"/>
                <wp:effectExtent l="0" t="0" r="0" b="2540"/>
                <wp:wrapTopAndBottom/>
                <wp:docPr id="21" name="Ké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7480" cy="251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B764A">
            <w:rPr>
              <w:rFonts w:eastAsiaTheme="minorEastAsia"/>
            </w:rPr>
            <w:t>A következő függvény értékei a</w:t>
          </w:r>
          <w:r w:rsidR="001946B5">
            <w:rPr>
              <w:rFonts w:eastAsiaTheme="minorEastAsia"/>
            </w:rPr>
            <w:t>z elemek száma szerint van megjelenítve</w:t>
          </w:r>
          <w:r w:rsidR="009A013B">
            <w:rPr>
              <w:rFonts w:eastAsiaTheme="minorEastAsia"/>
            </w:rPr>
            <w:t>.</w:t>
          </w:r>
        </w:p>
        <w:p w14:paraId="6D527753" w14:textId="34BC72B7" w:rsidR="002C7A27" w:rsidRPr="00264566" w:rsidRDefault="009A013B" w:rsidP="00CC0A8E">
          <w:pPr>
            <w:rPr>
              <w:rFonts w:eastAsiaTheme="minorEastAsia"/>
            </w:rPr>
          </w:pPr>
          <w:r>
            <w:rPr>
              <w:rFonts w:eastAsiaTheme="minorEastAsia"/>
            </w:rPr>
            <w:t>Ebből látszik, hogy a modellünk helyes volt és az NCO-</w:t>
          </w:r>
          <w:proofErr w:type="spellStart"/>
          <w:r>
            <w:rPr>
              <w:rFonts w:eastAsiaTheme="minorEastAsia"/>
            </w:rPr>
            <w:t>nak</w:t>
          </w:r>
          <w:proofErr w:type="spellEnd"/>
          <w:r>
            <w:rPr>
              <w:rFonts w:eastAsiaTheme="minorEastAsia"/>
            </w:rPr>
            <w:t xml:space="preserve"> megfele</w:t>
          </w:r>
          <w:r w:rsidR="00225D21">
            <w:rPr>
              <w:rFonts w:eastAsiaTheme="minorEastAsia"/>
            </w:rPr>
            <w:t>l</w:t>
          </w:r>
          <w:r>
            <w:rPr>
              <w:rFonts w:eastAsiaTheme="minorEastAsia"/>
            </w:rPr>
            <w:t>ő viselkedést</w:t>
          </w:r>
          <w:r w:rsidR="00225D21">
            <w:rPr>
              <w:rFonts w:eastAsiaTheme="minorEastAsia"/>
            </w:rPr>
            <w:t xml:space="preserve"> értük el vele.</w:t>
          </w:r>
        </w:p>
        <w:p w14:paraId="5FFAF457" w14:textId="128ACEF7" w:rsidR="00A07172" w:rsidRDefault="00A07172" w:rsidP="00A07172">
          <w:pPr>
            <w:pStyle w:val="Cmsor3"/>
            <w:numPr>
              <w:ilvl w:val="2"/>
              <w:numId w:val="20"/>
            </w:numPr>
          </w:pPr>
          <w:bookmarkStart w:id="16" w:name="_Toc1036423891"/>
          <w:bookmarkStart w:id="17" w:name="_Toc87900963"/>
          <w:bookmarkStart w:id="18" w:name="_Toc89595416"/>
          <w:r>
            <w:t>DA átalakítás</w:t>
          </w:r>
          <w:bookmarkEnd w:id="16"/>
          <w:bookmarkEnd w:id="17"/>
          <w:bookmarkEnd w:id="18"/>
        </w:p>
        <w:p w14:paraId="081A3AB1" w14:textId="76B70FBB" w:rsidR="00C67EC9" w:rsidRDefault="00C67EC9" w:rsidP="00C67EC9">
          <w:r>
            <w:t xml:space="preserve">Adott az NCO által </w:t>
          </w:r>
          <w:r w:rsidR="00385050">
            <w:t xml:space="preserve">kibocsájtott digitális hullámforma. Ezen jel a mintavételi </w:t>
          </w:r>
          <w:r w:rsidR="00655758">
            <w:t xml:space="preserve">időpontokban és egy adott </w:t>
          </w:r>
          <w:proofErr w:type="spellStart"/>
          <w:r w:rsidR="00E11729">
            <w:t>kvantáltsági</w:t>
          </w:r>
          <w:proofErr w:type="spellEnd"/>
          <w:r w:rsidR="00E11729">
            <w:t xml:space="preserve"> szinten értelmezett függvény, a mi esetünkben egy </w:t>
          </w:r>
          <w:r w:rsidR="009235C6">
            <w:t>n*1/96kHz időközönkét megjelenő 8 bites számsorozat.</w:t>
          </w:r>
          <w:r w:rsidR="00E11729">
            <w:t xml:space="preserve"> Ezt szeretnénk </w:t>
          </w:r>
          <w:r w:rsidR="009235C6">
            <w:t>analóg jellé alakítani.</w:t>
          </w:r>
          <w:r w:rsidR="0092570C">
            <w:t xml:space="preserve"> Ez egy Digitális-Analóg átalakító segítségével tehető meg. </w:t>
          </w:r>
          <w:r w:rsidR="00562649">
            <w:t>A</w:t>
          </w:r>
          <w:r w:rsidR="000854FA">
            <w:t>z NCO-</w:t>
          </w:r>
          <w:proofErr w:type="spellStart"/>
          <w:r w:rsidR="000854FA">
            <w:t>ból</w:t>
          </w:r>
          <w:proofErr w:type="spellEnd"/>
          <w:r w:rsidR="000854FA">
            <w:t xml:space="preserve"> kijövő jel kettes </w:t>
          </w:r>
          <w:proofErr w:type="spellStart"/>
          <w:r w:rsidR="000854FA">
            <w:t>komplemens</w:t>
          </w:r>
          <w:proofErr w:type="spellEnd"/>
          <w:r w:rsidR="000854FA">
            <w:t xml:space="preserve"> jel</w:t>
          </w:r>
          <w:r w:rsidR="00A02002">
            <w:t>, mivel a hullámforma negatív és pozitív amplitúdójú is lehet</w:t>
          </w:r>
          <w:r w:rsidR="00B876C0">
            <w:t xml:space="preserve"> </w:t>
          </w:r>
          <w:r w:rsidR="002B1EA3">
            <w:t xml:space="preserve">(lásd </w:t>
          </w:r>
          <w:proofErr w:type="spellStart"/>
          <w:r w:rsidR="002B1EA3">
            <w:t>python</w:t>
          </w:r>
          <w:proofErr w:type="spellEnd"/>
          <w:r w:rsidR="002B1EA3">
            <w:t xml:space="preserve"> kód)</w:t>
          </w:r>
          <w:r w:rsidR="00B876C0">
            <w:t>.</w:t>
          </w:r>
          <w:r w:rsidR="004B7191">
            <w:t xml:space="preserve"> A 8 </w:t>
          </w:r>
          <w:r w:rsidR="006C310E">
            <w:t>b</w:t>
          </w:r>
          <w:r w:rsidR="004B7191">
            <w:t>ite</w:t>
          </w:r>
          <w:r w:rsidR="006C310E">
            <w:t>s</w:t>
          </w:r>
          <w:r w:rsidR="004B7191">
            <w:t xml:space="preserve"> kód értékei tehát </w:t>
          </w:r>
          <w:r w:rsidR="00FB537B">
            <w:t>-127 és +126 értékek között jeleníthetőek meg.</w:t>
          </w:r>
          <w:r w:rsidR="00395911">
            <w:t xml:space="preserve"> </w:t>
          </w:r>
          <w:r w:rsidR="000343DB">
            <w:t xml:space="preserve">Természetesen a jel </w:t>
          </w:r>
          <w:r w:rsidR="006C310E">
            <w:t>bit számának növelésével finomabb felbontás érhető el</w:t>
          </w:r>
          <w:r w:rsidR="00F45ACD">
            <w:t xml:space="preserve">. </w:t>
          </w:r>
        </w:p>
        <w:p w14:paraId="48CB5DFF" w14:textId="7BF7B33F" w:rsidR="00C91E9C" w:rsidRDefault="00F45ACD" w:rsidP="00C67EC9">
          <w:r>
            <w:t>A</w:t>
          </w:r>
          <w:r w:rsidR="00047F36">
            <w:t xml:space="preserve"> board-on megtalálható DAC </w:t>
          </w:r>
          <w:r w:rsidR="00513FDE">
            <w:t xml:space="preserve">egy 10 bites átalakító, így tehát illesztenünk kell a </w:t>
          </w:r>
          <w:r w:rsidR="006009C4">
            <w:t>8 bites jelhez.</w:t>
          </w:r>
          <w:r w:rsidR="00BA575C">
            <w:t xml:space="preserve"> </w:t>
          </w:r>
          <w:r w:rsidR="00096D96">
            <w:t>Itt az a kérdés, hogy az NCO az</w:t>
          </w:r>
          <w:r w:rsidR="00BA575C">
            <w:t xml:space="preserve"> </w:t>
          </w:r>
          <w:r w:rsidR="00096D96">
            <w:t>átalakító LSB vagy MSB bemen</w:t>
          </w:r>
          <w:r w:rsidR="00047910">
            <w:t>etéhez van igazítva</w:t>
          </w:r>
          <w:r w:rsidR="00565C54">
            <w:t>, nagyobb vagy kisebb feszültség</w:t>
          </w:r>
          <w:r w:rsidR="004E0842">
            <w:t>gel fog működni, a kivezérlése nagyobb vagy kisebb lesz</w:t>
          </w:r>
          <w:r w:rsidR="004E57A2">
            <w:t xml:space="preserve">? </w:t>
          </w:r>
        </w:p>
        <w:p w14:paraId="701B56A1" w14:textId="5003FDE0" w:rsidR="00236F35" w:rsidRDefault="004E57A2" w:rsidP="00C67EC9">
          <w:r>
            <w:t xml:space="preserve">Itt fontos bevezetnünk </w:t>
          </w:r>
          <w:r w:rsidR="00633664">
            <w:t xml:space="preserve">a </w:t>
          </w:r>
          <w:proofErr w:type="spellStart"/>
          <w:r w:rsidR="00633664">
            <w:t>slew</w:t>
          </w:r>
          <w:proofErr w:type="spellEnd"/>
          <w:r w:rsidR="00633664">
            <w:t xml:space="preserve"> </w:t>
          </w:r>
          <w:proofErr w:type="spellStart"/>
          <w:r w:rsidR="00633664">
            <w:t>rate</w:t>
          </w:r>
          <w:proofErr w:type="spellEnd"/>
          <w:r w:rsidR="00633664">
            <w:t xml:space="preserve"> és a </w:t>
          </w:r>
          <w:proofErr w:type="spellStart"/>
          <w:r w:rsidR="0086338D">
            <w:t>full</w:t>
          </w:r>
          <w:proofErr w:type="spellEnd"/>
          <w:r w:rsidR="0086338D">
            <w:t xml:space="preserve"> </w:t>
          </w:r>
          <w:proofErr w:type="spellStart"/>
          <w:r w:rsidR="0086338D">
            <w:t>scale</w:t>
          </w:r>
          <w:proofErr w:type="spellEnd"/>
          <w:r w:rsidR="00040734">
            <w:t xml:space="preserve"> fogalmát.</w:t>
          </w:r>
        </w:p>
        <w:p w14:paraId="21B9F3D3" w14:textId="462E3ED4" w:rsidR="00467721" w:rsidRDefault="00467721" w:rsidP="00C67EC9">
          <w:proofErr w:type="spellStart"/>
          <w:r>
            <w:t>Slew</w:t>
          </w:r>
          <w:proofErr w:type="spellEnd"/>
          <w:r>
            <w:t xml:space="preserve"> </w:t>
          </w:r>
          <w:proofErr w:type="spellStart"/>
          <w:r>
            <w:t>rate</w:t>
          </w:r>
          <w:proofErr w:type="spellEnd"/>
          <w:r>
            <w:t xml:space="preserve">: </w:t>
          </w:r>
          <w:r w:rsidR="0078635D">
            <w:t xml:space="preserve">jelváltási sebesség. </w:t>
          </w:r>
        </w:p>
        <w:p w14:paraId="328AC7B7" w14:textId="05CD000C" w:rsidR="001D2061" w:rsidRDefault="005165B3" w:rsidP="00C67EC9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72" behindDoc="0" locked="0" layoutInCell="1" allowOverlap="1" wp14:anchorId="24878F46" wp14:editId="5588BD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2739059</wp:posOffset>
                    </wp:positionV>
                    <wp:extent cx="4847590" cy="635"/>
                    <wp:effectExtent l="0" t="0" r="0" b="8255"/>
                    <wp:wrapTopAndBottom/>
                    <wp:docPr id="48" name="Szövegdoboz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759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5A8F0E" w14:textId="033C7B5A" w:rsidR="005165B3" w:rsidRPr="005262E2" w:rsidRDefault="005165B3" w:rsidP="005165B3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DA átalakító illesztése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878F46" id="Szövegdoboz 48" o:spid="_x0000_s1039" type="#_x0000_t202" style="position:absolute;left:0;text-align:left;margin-left:0;margin-top:215.65pt;width:381.7pt;height:.05pt;z-index:251658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" stroked="f">
                    <v:textbox style="mso-fit-shape-to-text:t" inset="0,0,0,0">
                      <w:txbxContent>
                        <w:p w14:paraId="3A5A8F0E" w14:textId="033C7B5A" w:rsidR="005165B3" w:rsidRPr="005262E2" w:rsidRDefault="005165B3" w:rsidP="005165B3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DA átalakító illesztése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C5782A">
            <w:rPr>
              <w:noProof/>
            </w:rPr>
            <w:drawing>
              <wp:anchor distT="0" distB="0" distL="114300" distR="114300" simplePos="0" relativeHeight="251658252" behindDoc="0" locked="0" layoutInCell="1" allowOverlap="1" wp14:anchorId="4D987F2E" wp14:editId="51DD9650">
                <wp:simplePos x="0" y="0"/>
                <wp:positionH relativeFrom="margin">
                  <wp:align>center</wp:align>
                </wp:positionH>
                <wp:positionV relativeFrom="paragraph">
                  <wp:posOffset>605901</wp:posOffset>
                </wp:positionV>
                <wp:extent cx="4847590" cy="2035175"/>
                <wp:effectExtent l="0" t="0" r="0" b="3175"/>
                <wp:wrapTopAndBottom/>
                <wp:docPr id="27" name="Kép 27" descr="An ADC and DAC Least Significant Bit (LSB) – Mastering Electronics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An ADC and DAC Least Significant Bit (LSB) – Mastering Electronics Desig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7590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D2061">
            <w:t>Full</w:t>
          </w:r>
          <w:proofErr w:type="spellEnd"/>
          <w:r w:rsidR="001D2061">
            <w:t xml:space="preserve"> </w:t>
          </w:r>
          <w:proofErr w:type="spellStart"/>
          <w:r w:rsidR="001D2061">
            <w:t>scale</w:t>
          </w:r>
          <w:proofErr w:type="spellEnd"/>
          <w:r w:rsidR="001D2061">
            <w:t>: maximális kivezérelhetőség</w:t>
          </w:r>
        </w:p>
        <w:p w14:paraId="6A96A3AB" w14:textId="226D7BB0" w:rsidR="001D7C0B" w:rsidRPr="00C5782A" w:rsidRDefault="00EB56C3" w:rsidP="00C67EC9">
          <w:pPr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LSB</m:t>
                  </m:r>
                </m:sub>
              </m:sSub>
            </m:oMath>
          </m:oMathPara>
        </w:p>
        <w:p w14:paraId="270F0D8F" w14:textId="55B3F6A4" w:rsidR="00C5782A" w:rsidRPr="00040734" w:rsidRDefault="00C5782A" w:rsidP="00C67EC9">
          <w:pPr>
            <w:rPr>
              <w:rFonts w:eastAsiaTheme="minorEastAsia"/>
            </w:rPr>
          </w:pPr>
        </w:p>
        <w:p w14:paraId="703821F1" w14:textId="1E161269" w:rsidR="003415BF" w:rsidRDefault="00040734" w:rsidP="00BC32D2">
          <w:pPr>
            <w:rPr>
              <w:rFonts w:eastAsiaTheme="minorEastAsia"/>
            </w:rPr>
          </w:pPr>
          <w:r>
            <w:rPr>
              <w:rFonts w:eastAsiaTheme="minorEastAsia"/>
            </w:rPr>
            <w:t>Tehát ha a kimenetet az LSB-</w:t>
          </w:r>
          <w:proofErr w:type="spellStart"/>
          <w:r>
            <w:rPr>
              <w:rFonts w:eastAsiaTheme="minorEastAsia"/>
            </w:rPr>
            <w:t>hez</w:t>
          </w:r>
          <w:proofErr w:type="spellEnd"/>
          <w:r>
            <w:rPr>
              <w:rFonts w:eastAsiaTheme="minorEastAsia"/>
            </w:rPr>
            <w:t xml:space="preserve"> igazítjuk, akkor </w:t>
          </w:r>
          <w:r w:rsidR="00FA6C4A">
            <w:rPr>
              <w:rFonts w:eastAsiaTheme="minorEastAsia"/>
            </w:rPr>
            <w:t>kisebb lesz a</w:t>
          </w:r>
          <w:r w:rsidR="002B1E2F">
            <w:rPr>
              <w:rFonts w:eastAsiaTheme="minorEastAsia"/>
            </w:rPr>
            <w:t>z</w:t>
          </w:r>
          <w:r w:rsidR="00FA6C4A">
            <w:rPr>
              <w:rFonts w:eastAsiaTheme="minorEastAsia"/>
            </w:rPr>
            <w:t xml:space="preserve"> </w:t>
          </w:r>
          <w:r w:rsidR="0014662F">
            <w:rPr>
              <w:rFonts w:eastAsiaTheme="minorEastAsia"/>
            </w:rPr>
            <w:t>ugrás két é</w:t>
          </w:r>
          <w:r w:rsidR="002B1E2F">
            <w:rPr>
              <w:rFonts w:eastAsiaTheme="minorEastAsia"/>
            </w:rPr>
            <w:t>r</w:t>
          </w:r>
          <w:r w:rsidR="0014662F">
            <w:rPr>
              <w:rFonts w:eastAsiaTheme="minorEastAsia"/>
            </w:rPr>
            <w:t>ték között</w:t>
          </w:r>
          <w:r w:rsidR="002B1E2F">
            <w:rPr>
              <w:rFonts w:eastAsiaTheme="minorEastAsia"/>
            </w:rPr>
            <w:t>,</w:t>
          </w:r>
          <w:r w:rsidR="0014662F">
            <w:rPr>
              <w:rFonts w:eastAsiaTheme="minorEastAsia"/>
            </w:rPr>
            <w:t xml:space="preserve"> vagyis finomabb lesz a felbontás</w:t>
          </w:r>
          <w:r w:rsidR="002B1E2F">
            <w:rPr>
              <w:rFonts w:eastAsiaTheme="minorEastAsia"/>
            </w:rPr>
            <w:t>, de a kivezérelhetőség alacsonyabb lesz. Fordított esetben durvább felbontás mellett a kivezérelhetőség maximális lesz.</w:t>
          </w:r>
        </w:p>
        <w:p w14:paraId="06EB7EDE" w14:textId="77777777" w:rsidR="00485301" w:rsidRDefault="00485301" w:rsidP="00485301">
          <w:pPr>
            <w:spacing w:beforeAutospacing="1" w:afterAutospacing="1"/>
            <w:ind w:firstLine="708"/>
            <w:rPr>
              <w:rFonts w:eastAsia="Calibri"/>
              <w:szCs w:val="24"/>
            </w:rPr>
          </w:pPr>
          <w:r w:rsidRPr="5702FD82">
            <w:rPr>
              <w:rFonts w:eastAsia="Calibri"/>
              <w:szCs w:val="24"/>
            </w:rPr>
            <w:t>Dinamikus tartománynak (</w:t>
          </w:r>
          <w:proofErr w:type="spellStart"/>
          <w:r w:rsidRPr="5702FD82">
            <w:rPr>
              <w:rFonts w:eastAsia="Calibri"/>
              <w:szCs w:val="24"/>
            </w:rPr>
            <w:t>Dynamic</w:t>
          </w:r>
          <w:proofErr w:type="spellEnd"/>
          <w:r w:rsidRPr="5702FD82">
            <w:rPr>
              <w:rFonts w:eastAsia="Calibri"/>
              <w:szCs w:val="24"/>
            </w:rPr>
            <w:t xml:space="preserve"> </w:t>
          </w:r>
          <w:proofErr w:type="spellStart"/>
          <w:r w:rsidRPr="5702FD82">
            <w:rPr>
              <w:rFonts w:eastAsia="Calibri"/>
              <w:szCs w:val="24"/>
            </w:rPr>
            <w:t>range</w:t>
          </w:r>
          <w:proofErr w:type="spellEnd"/>
          <w:r w:rsidRPr="5702FD82">
            <w:rPr>
              <w:rFonts w:eastAsia="Calibri"/>
              <w:szCs w:val="24"/>
            </w:rPr>
            <w:t>, DR, DNR) nevezzük azt az arányt, amelyet egy szám maximálisan és minimálisan felvehet. Legtöbbször jelek, mint hang, fény vagy feszültség/áram jelenlétében szokás említeni</w:t>
          </w:r>
        </w:p>
        <w:p w14:paraId="136EB4D6" w14:textId="77777777" w:rsidR="00485301" w:rsidRDefault="00485301" w:rsidP="00485301">
          <w:pPr>
            <w:spacing w:beforeAutospacing="1" w:afterAutospacing="1"/>
            <w:rPr>
              <w:rFonts w:eastAsia="Calibri"/>
              <w:color w:val="202122"/>
              <w:szCs w:val="24"/>
            </w:rPr>
          </w:pPr>
          <w:r w:rsidRPr="5702FD82">
            <w:rPr>
              <w:rFonts w:eastAsia="Calibri"/>
              <w:szCs w:val="24"/>
            </w:rPr>
            <w:t xml:space="preserve">Legtöbbször tízes vagy kettes alapú logaritmusát szokás venni ennek az aránynak. Más szóval a dinamikus tartomány nem más, mint a </w:t>
          </w:r>
          <w:proofErr w:type="spellStart"/>
          <w:r w:rsidRPr="5702FD82">
            <w:rPr>
              <w:rFonts w:eastAsia="Calibri"/>
              <w:szCs w:val="24"/>
            </w:rPr>
            <w:t>signal-to-noise</w:t>
          </w:r>
          <w:proofErr w:type="spellEnd"/>
          <w:r w:rsidRPr="5702FD82">
            <w:rPr>
              <w:rFonts w:eastAsia="Calibri"/>
              <w:szCs w:val="24"/>
            </w:rPr>
            <w:t xml:space="preserve"> (jel-zaj viszony) arányt mutatja meg nekünk. Példának okán, ha a maximális értéke a jelnek 5V, minimális érteke pedig 10 µV, akkor a dinamikus tartomány 500000:1-hez, vagy 114 dB.</w:t>
          </w:r>
        </w:p>
        <w:p w14:paraId="191C3356" w14:textId="77777777" w:rsidR="00485301" w:rsidRDefault="00485301" w:rsidP="00485301">
          <w:pPr>
            <w:spacing w:beforeAutospacing="1" w:afterAutospacing="1"/>
            <w:rPr>
              <w:rFonts w:eastAsia="Calibri"/>
              <w:szCs w:val="24"/>
            </w:rPr>
          </w:pPr>
        </w:p>
        <w:p w14:paraId="69EA298E" w14:textId="77777777" w:rsidR="00485301" w:rsidRDefault="00485301" w:rsidP="00485301">
          <w:pPr>
            <w:spacing w:beforeAutospacing="1" w:afterAutospacing="1"/>
            <w:rPr>
              <w:rFonts w:eastAsia="Calibri"/>
              <w:szCs w:val="24"/>
            </w:rPr>
          </w:pPr>
          <w:r>
            <w:rPr>
              <w:noProof/>
            </w:rPr>
            <w:drawing>
              <wp:inline distT="0" distB="0" distL="0" distR="0" wp14:anchorId="2F36552F" wp14:editId="526EB73A">
                <wp:extent cx="4495800" cy="523875"/>
                <wp:effectExtent l="0" t="0" r="0" b="0"/>
                <wp:docPr id="671111563" name="Picture 6711115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491915" w14:textId="77777777" w:rsidR="00485301" w:rsidRDefault="00485301" w:rsidP="00485301">
          <w:pPr>
            <w:spacing w:beforeAutospacing="1" w:afterAutospacing="1"/>
          </w:pPr>
        </w:p>
        <w:p w14:paraId="2A541512" w14:textId="77777777" w:rsidR="00485301" w:rsidRDefault="00485301" w:rsidP="00485301">
          <w:pPr>
            <w:spacing w:beforeAutospacing="1" w:afterAutospacing="1"/>
            <w:rPr>
              <w:rFonts w:eastAsia="Calibri"/>
              <w:szCs w:val="24"/>
            </w:rPr>
          </w:pPr>
          <w:r w:rsidRPr="2D12FCE1">
            <w:rPr>
              <w:rFonts w:eastAsia="Calibri"/>
              <w:szCs w:val="24"/>
            </w:rPr>
            <w:t>Digitális jelfeldolgozásban a dinamikus tartomány korlátozott a kvantálási hiba miatt. A legnagyobb elérhető tartomány Q bites kvantálás mellett megadható:</w:t>
          </w:r>
        </w:p>
        <w:p w14:paraId="76B9103A" w14:textId="77777777" w:rsidR="00485301" w:rsidRDefault="00485301" w:rsidP="00485301">
          <w:pPr>
            <w:spacing w:beforeAutospacing="1" w:afterAutospacing="1"/>
            <w:rPr>
              <w:rFonts w:eastAsia="Calibri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7C780D06" wp14:editId="2498A108">
                <wp:extent cx="3190875" cy="495300"/>
                <wp:effectExtent l="0" t="0" r="0" b="0"/>
                <wp:docPr id="1900264685" name="Picture 1900264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B08638" w14:textId="77777777" w:rsidR="00485301" w:rsidRDefault="00485301" w:rsidP="00485301">
          <w:pPr>
            <w:spacing w:beforeAutospacing="1" w:afterAutospacing="1"/>
          </w:pPr>
          <w:r>
            <w:t>Példa: Ellenállás létra</w:t>
          </w:r>
        </w:p>
        <w:p w14:paraId="7319E3A3" w14:textId="77777777" w:rsidR="00485301" w:rsidRPr="003415BF" w:rsidRDefault="00485301" w:rsidP="00485301">
          <w:pPr>
            <w:spacing w:beforeAutospacing="1" w:afterAutospacing="1"/>
            <w:ind w:firstLine="720"/>
            <w:rPr>
              <w:rFonts w:eastAsia="Times New Roman" w:cs="Times New Roman"/>
              <w:lang w:eastAsia="hu-HU"/>
            </w:rPr>
          </w:pPr>
          <w:r w:rsidRPr="663FFD4B">
            <w:rPr>
              <w:rFonts w:eastAsia="Times New Roman" w:cs="Times New Roman"/>
              <w:color w:val="000000" w:themeColor="text1"/>
              <w:lang w:eastAsia="hu-HU"/>
            </w:rPr>
            <w:t xml:space="preserve">DAC (Digital </w:t>
          </w:r>
          <w:proofErr w:type="spellStart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>to</w:t>
          </w:r>
          <w:proofErr w:type="spellEnd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 xml:space="preserve"> </w:t>
          </w:r>
          <w:proofErr w:type="spellStart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>Analog</w:t>
          </w:r>
          <w:proofErr w:type="spellEnd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 xml:space="preserve"> </w:t>
          </w:r>
          <w:proofErr w:type="spellStart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>Converter</w:t>
          </w:r>
          <w:proofErr w:type="spellEnd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>) működésének a lényege, hogy egy digitális jelet akarunk átalakítani analóg jellé. Legyen az például egy számítógép által kibocsátott jel, mely a vezeték végén egy hangszóróba fut be. Ahhoz, hogy ezt az átalakítást véghez vigyük, a digitálisan tárolt adatot (jelen esetben a zenefájlt) át kell alakítani analóg jellé.</w:t>
          </w:r>
        </w:p>
        <w:p w14:paraId="41431F8E" w14:textId="77777777" w:rsidR="00806357" w:rsidRDefault="00485301" w:rsidP="00806357">
          <w:pPr>
            <w:keepNext/>
            <w:ind w:firstLine="708"/>
          </w:pPr>
          <w:r>
            <w:rPr>
              <w:noProof/>
            </w:rPr>
            <w:drawing>
              <wp:inline distT="0" distB="0" distL="0" distR="0" wp14:anchorId="0E668182" wp14:editId="0D83044A">
                <wp:extent cx="3736033" cy="2223654"/>
                <wp:effectExtent l="0" t="0" r="0" b="5715"/>
                <wp:docPr id="1210787593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5"/>
                        <pic:cNvPicPr/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6033" cy="2223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EE77D" w14:textId="42F8BD78" w:rsidR="00485301" w:rsidRDefault="00806357" w:rsidP="00806357">
          <w:pPr>
            <w:pStyle w:val="Kpalrs"/>
            <w:jc w:val="center"/>
            <w:rPr>
              <w:rFonts w:eastAsia="Calibri"/>
              <w:color w:val="000000" w:themeColor="text1"/>
              <w:szCs w:val="24"/>
              <w:lang w:eastAsia="hu-HU"/>
            </w:rPr>
          </w:pPr>
          <w:r>
            <w:rPr>
              <w:rFonts w:eastAsia="Calibri"/>
              <w:color w:val="000000" w:themeColor="text1"/>
              <w:szCs w:val="24"/>
              <w:lang w:eastAsia="hu-HU"/>
            </w:rPr>
            <w:fldChar w:fldCharType="begin"/>
          </w:r>
          <w:r>
            <w:rPr>
              <w:rFonts w:eastAsia="Calibri"/>
              <w:color w:val="000000" w:themeColor="text1"/>
              <w:szCs w:val="24"/>
              <w:lang w:eastAsia="hu-HU"/>
            </w:rPr>
            <w:instrText xml:space="preserve"> SEQ ábra \* ARABIC </w:instrText>
          </w:r>
          <w:r>
            <w:rPr>
              <w:rFonts w:eastAsia="Calibri"/>
              <w:color w:val="000000" w:themeColor="text1"/>
              <w:szCs w:val="24"/>
              <w:lang w:eastAsia="hu-HU"/>
            </w:rPr>
            <w:fldChar w:fldCharType="separate"/>
          </w:r>
          <w:r w:rsidR="003E77E6">
            <w:rPr>
              <w:rFonts w:eastAsia="Calibri"/>
              <w:noProof/>
              <w:color w:val="000000" w:themeColor="text1"/>
              <w:szCs w:val="24"/>
              <w:lang w:eastAsia="hu-HU"/>
            </w:rPr>
            <w:t>15</w:t>
          </w:r>
          <w:r>
            <w:rPr>
              <w:rFonts w:eastAsia="Calibri"/>
              <w:color w:val="000000" w:themeColor="text1"/>
              <w:szCs w:val="24"/>
              <w:lang w:eastAsia="hu-HU"/>
            </w:rPr>
            <w:fldChar w:fldCharType="end"/>
          </w:r>
          <w:r>
            <w:t>. ábra Ellenállás létra</w:t>
          </w:r>
        </w:p>
        <w:p w14:paraId="5F43893D" w14:textId="77777777" w:rsidR="00485301" w:rsidRDefault="00485301" w:rsidP="00485301">
          <w:pPr>
            <w:ind w:firstLine="708"/>
            <w:rPr>
              <w:rFonts w:eastAsia="Calibri"/>
              <w:szCs w:val="24"/>
            </w:rPr>
          </w:pPr>
        </w:p>
        <w:p w14:paraId="3CF4D967" w14:textId="77777777" w:rsidR="00485301" w:rsidRDefault="00485301" w:rsidP="00485301">
          <w:pPr>
            <w:ind w:firstLine="708"/>
            <w:rPr>
              <w:rFonts w:eastAsia="Times New Roman" w:cs="Times New Roman"/>
              <w:lang w:eastAsia="hu-HU"/>
            </w:rPr>
          </w:pPr>
          <w:r w:rsidRPr="663FFD4B">
            <w:rPr>
              <w:rFonts w:eastAsia="Times New Roman" w:cs="Times New Roman"/>
              <w:color w:val="000000" w:themeColor="text1"/>
              <w:lang w:eastAsia="hu-HU"/>
            </w:rPr>
            <w:t>Ezt a DA átalakító egy adott pontossággal tudja csak megtenni. Mivel az analóg jelünk folytonos idejű, így a digitális jelekkel sohasem tudjuk teljes valójában rekonstruálni számunkra a kiadandó jelet, de tetszőlegesen meg tudja közelíteni azt. Működésének alapja a feszültségosztás. Vegyük az esetet, ha 4 bites, 0-5V DAC áll rendelkezésünkre:</w:t>
          </w:r>
        </w:p>
        <w:p w14:paraId="18452202" w14:textId="77777777" w:rsidR="00485301" w:rsidRDefault="00485301" w:rsidP="00485301">
          <w:pPr>
            <w:rPr>
              <w:rFonts w:eastAsia="Times New Roman" w:cs="Times New Roman"/>
              <w:lang w:eastAsia="hu-HU"/>
            </w:rPr>
          </w:pPr>
          <w:r w:rsidRPr="663FFD4B">
            <w:rPr>
              <w:rFonts w:eastAsia="Times New Roman" w:cs="Times New Roman"/>
              <w:color w:val="000000" w:themeColor="text1"/>
              <w:lang w:eastAsia="hu-HU"/>
            </w:rPr>
            <w:t xml:space="preserve">Ebben a konfigurációban a feszültségosztás miatt az egyes feszültségforrások hatása az ellenállások arányában leosztódik, és különböző mértékben kerül az Y kimenetre. A kapcsolásból adódóan az LSB feszültség értéke 1/16 része lesz a maximálisan kiadható szintnek, így 5/16=312.5 </w:t>
          </w:r>
          <w:proofErr w:type="spellStart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>mV</w:t>
          </w:r>
          <w:proofErr w:type="spellEnd"/>
          <w:r w:rsidRPr="663FFD4B">
            <w:rPr>
              <w:rFonts w:eastAsia="Times New Roman" w:cs="Times New Roman"/>
              <w:color w:val="000000" w:themeColor="text1"/>
              <w:lang w:eastAsia="hu-HU"/>
            </w:rPr>
            <w:t>. Ekkora lesz tehát a lépésközünk egyes “lépcsőfokok” között.</w:t>
          </w:r>
        </w:p>
        <w:p w14:paraId="57666140" w14:textId="5DF784E9" w:rsidR="00485301" w:rsidRDefault="00485301" w:rsidP="00F83192">
          <w:pPr>
            <w:pStyle w:val="Cmsor2"/>
            <w:numPr>
              <w:ilvl w:val="1"/>
              <w:numId w:val="20"/>
            </w:numPr>
          </w:pPr>
          <w:bookmarkStart w:id="19" w:name="_Toc89595417"/>
          <w:r>
            <w:t>Digitális tervezés</w:t>
          </w:r>
          <w:r w:rsidR="00F83192">
            <w:t xml:space="preserve"> alapjai</w:t>
          </w:r>
          <w:bookmarkEnd w:id="19"/>
        </w:p>
        <w:p w14:paraId="489DB68D" w14:textId="77777777" w:rsidR="00157B64" w:rsidRPr="00157B64" w:rsidRDefault="00157B64" w:rsidP="00157B64">
          <w:r w:rsidRPr="00157B64">
            <w:t xml:space="preserve">A digitális rendszertervezés első lépése a specifikáció. A megadott határokon belül el kell készíteni egy tervet, hogy a különböző szinten mit kell csinálnia az áramkörnek. Ezen felül az az adott részegységeket, modulokat is definiálni kell. A rendszertervezés során úgy nevezett </w:t>
          </w:r>
          <w:r w:rsidRPr="00157B64">
            <w:lastRenderedPageBreak/>
            <w:t>alapelemekből építkezünk. Ezek adott mennyiségű regiszterből és az azt megelőző kombinációs hálózatból álnak. Természetesen az alább jelölt ábrán a 2. kombinációs hálózatba futhat be általunk szabályozott változó is.</w:t>
          </w:r>
        </w:p>
        <w:p w14:paraId="29C65179" w14:textId="77777777" w:rsidR="00806357" w:rsidRDefault="00157B64" w:rsidP="00806357">
          <w:pPr>
            <w:keepNext/>
          </w:pPr>
          <w:r>
            <w:rPr>
              <w:noProof/>
            </w:rPr>
            <w:drawing>
              <wp:inline distT="0" distB="0" distL="0" distR="0" wp14:anchorId="6412DBB3" wp14:editId="428355A4">
                <wp:extent cx="4572000" cy="2200275"/>
                <wp:effectExtent l="0" t="0" r="0" b="0"/>
                <wp:docPr id="1706529130" name="Picture 1686752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86752237"/>
                        <pic:cNvPicPr/>
                      </pic:nvPicPr>
                      <pic:blipFill>
                        <a:blip r:embed="rId2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711011" w14:textId="3937C75D" w:rsidR="00157B64" w:rsidRDefault="00EB56C3" w:rsidP="00806357">
          <w:pPr>
            <w:pStyle w:val="Kpalrs"/>
            <w:jc w:val="center"/>
          </w:pPr>
          <w:r>
            <w:fldChar w:fldCharType="begin"/>
          </w:r>
          <w:r>
            <w:instrText xml:space="preserve"> SEQ ábra \* ARABIC </w:instrText>
          </w:r>
          <w:r>
            <w:fldChar w:fldCharType="separate"/>
          </w:r>
          <w:r w:rsidR="003E77E6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="00806357">
            <w:t>. ábra Digitális alapegység</w:t>
          </w:r>
        </w:p>
        <w:p w14:paraId="3D825C01" w14:textId="77777777" w:rsidR="00157B64" w:rsidRPr="00157B64" w:rsidRDefault="00157B64" w:rsidP="00157B64">
          <w:r w:rsidRPr="00157B64">
            <w:rPr>
              <w:rFonts w:eastAsia="Times New Roman" w:cs="Times New Roman"/>
            </w:rPr>
            <w:t>A digitális rendszertervezés során, kiindulva a rendszerrel szembeni követelmények megfogalmazásából, több lépésen keresztül eljutunk a rendszer fizikai megvalósításáig. A technológia fejlődése egyre bonyolultabb integrált áramkörök megvalósítását teszi lehetővé. Az összetett tervek kezelésére két módszer alakult ki áramkörök:</w:t>
          </w:r>
        </w:p>
        <w:p w14:paraId="4D10678E" w14:textId="77777777" w:rsidR="00157B64" w:rsidRPr="00157B64" w:rsidRDefault="00157B64" w:rsidP="00157B64">
          <w:r w:rsidRPr="00157B64">
            <w:rPr>
              <w:rFonts w:eastAsia="Times New Roman" w:cs="Times New Roman"/>
            </w:rPr>
            <w:t xml:space="preserve">– leírása viselkedésük alapján </w:t>
          </w:r>
        </w:p>
        <w:p w14:paraId="0961A096" w14:textId="77777777" w:rsidR="00157B64" w:rsidRPr="00157B64" w:rsidRDefault="00157B64" w:rsidP="00157B64">
          <w:r w:rsidRPr="00157B64">
            <w:rPr>
              <w:rFonts w:eastAsia="Times New Roman" w:cs="Times New Roman"/>
            </w:rPr>
            <w:t>– tervezési folyamat számítógép alapú automatizálása</w:t>
          </w:r>
        </w:p>
        <w:p w14:paraId="015A407C" w14:textId="77777777" w:rsidR="00157B64" w:rsidRPr="00157B64" w:rsidRDefault="00157B64" w:rsidP="00157B64">
          <w:r w:rsidRPr="00157B64">
            <w:rPr>
              <w:rFonts w:eastAsia="Times New Roman" w:cs="Times New Roman"/>
            </w:rPr>
            <w:t xml:space="preserve"> Egy áramkört tekinthetünk egy fekete doboznak, amelynek nem ismerjük a belső felépítését, szerkezetét, de ismerjük a viselkedését, a bemenetek és kimenetek közötti összefüggést. Egy másik megközelítés alapján ismerjük részletes felépítését, hogy modulárisan milyen alegységeket, modulokat, komponenseket tartalmaz, és a komponensek közötti kapcsolatokat. Egy áramkörnek a tervezése során meghatározhatjuk a viselkedését vagy felépíthetjük olyan áramköri elemekből, amelyek ugyanazt a viselkedést eredményezik.</w:t>
          </w:r>
        </w:p>
        <w:p w14:paraId="2E80C81F" w14:textId="207B1403" w:rsidR="00F83192" w:rsidRPr="00100F73" w:rsidRDefault="00806357" w:rsidP="008063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83" behindDoc="0" locked="0" layoutInCell="1" allowOverlap="1" wp14:anchorId="7BCDB179" wp14:editId="33C6904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2128207</wp:posOffset>
                    </wp:positionV>
                    <wp:extent cx="4572000" cy="635"/>
                    <wp:effectExtent l="0" t="0" r="0" b="8255"/>
                    <wp:wrapTopAndBottom/>
                    <wp:docPr id="4" name="Szövegdoboz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20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3323A7" w14:textId="52E607FB" w:rsidR="00806357" w:rsidRPr="00370D86" w:rsidRDefault="00806357" w:rsidP="00806357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CDB179" id="Szövegdoboz 4" o:spid="_x0000_s1040" type="#_x0000_t202" style="position:absolute;left:0;text-align:left;margin-left:0;margin-top:167.6pt;width:5in;height:.05pt;z-index:25165828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" stroked="f">
                    <v:textbox style="mso-fit-shape-to-text:t" inset="0,0,0,0">
                      <w:txbxContent>
                        <w:p w14:paraId="363323A7" w14:textId="52E607FB" w:rsidR="00806357" w:rsidRPr="00370D86" w:rsidRDefault="00806357" w:rsidP="00806357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82" behindDoc="0" locked="0" layoutInCell="1" allowOverlap="1" wp14:anchorId="437958D5" wp14:editId="0B02D2A5">
                <wp:simplePos x="0" y="0"/>
                <wp:positionH relativeFrom="margin">
                  <wp:align>center</wp:align>
                </wp:positionH>
                <wp:positionV relativeFrom="paragraph">
                  <wp:posOffset>393018</wp:posOffset>
                </wp:positionV>
                <wp:extent cx="4572000" cy="1857375"/>
                <wp:effectExtent l="0" t="0" r="0" b="9525"/>
                <wp:wrapTopAndBottom/>
                <wp:docPr id="778644414" name="Picture 15683499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68349911"/>
                        <pic:cNvPicPr/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6D4BA4E" w14:textId="3F61A4A6" w:rsidR="00A4242E" w:rsidRDefault="00A4242E" w:rsidP="00C97ED2">
          <w:pPr>
            <w:pStyle w:val="Cmsor1"/>
            <w:numPr>
              <w:ilvl w:val="0"/>
              <w:numId w:val="20"/>
            </w:numPr>
          </w:pPr>
          <w:bookmarkStart w:id="20" w:name="_Toc1913528387"/>
          <w:bookmarkStart w:id="21" w:name="_Toc87900965"/>
          <w:bookmarkStart w:id="22" w:name="_Toc89595418"/>
          <w:r>
            <w:lastRenderedPageBreak/>
            <w:t>célkitűzések</w:t>
          </w:r>
          <w:bookmarkEnd w:id="20"/>
          <w:bookmarkEnd w:id="21"/>
          <w:bookmarkEnd w:id="22"/>
        </w:p>
        <w:p w14:paraId="312633A9" w14:textId="45FB2B30" w:rsidR="00603E61" w:rsidRDefault="009F0A91" w:rsidP="008963B8">
          <w:pPr>
            <w:ind w:firstLine="540"/>
          </w:pPr>
          <w:r>
            <w:t>A t</w:t>
          </w:r>
          <w:r w:rsidR="00730A62">
            <w:t>é</w:t>
          </w:r>
          <w:r>
            <w:t xml:space="preserve">malaboron kapott feladatom egy </w:t>
          </w:r>
          <w:r w:rsidR="004B43DB">
            <w:t>h</w:t>
          </w:r>
          <w:r w:rsidR="00EF6EEE">
            <w:t>u</w:t>
          </w:r>
          <w:r w:rsidR="004B43DB">
            <w:t>llámforma generátor rendszerter</w:t>
          </w:r>
          <w:r w:rsidR="00A230A0">
            <w:t>vének elkészítése és</w:t>
          </w:r>
          <w:r w:rsidR="004B43DB">
            <w:t xml:space="preserve"> megvalósít</w:t>
          </w:r>
          <w:r w:rsidR="00A230A0">
            <w:t>ása</w:t>
          </w:r>
          <w:r w:rsidR="00815B91">
            <w:t>, amely</w:t>
          </w:r>
          <w:r w:rsidR="00E8096B">
            <w:t xml:space="preserve">, egy </w:t>
          </w:r>
          <w:r w:rsidR="00815B91">
            <w:t xml:space="preserve">FPGA eszközön működik és egy soros </w:t>
          </w:r>
          <w:proofErr w:type="spellStart"/>
          <w:r w:rsidR="00815B91">
            <w:t>porton</w:t>
          </w:r>
          <w:proofErr w:type="spellEnd"/>
          <w:r w:rsidR="00815B91">
            <w:t xml:space="preserve"> keresztül komm</w:t>
          </w:r>
          <w:r w:rsidR="00EF6EEE">
            <w:t>u</w:t>
          </w:r>
          <w:r w:rsidR="00815B91">
            <w:t>nikál a számítógéppel.</w:t>
          </w:r>
        </w:p>
        <w:p w14:paraId="4FB4B8BD" w14:textId="06DD374F" w:rsidR="00DA463C" w:rsidRPr="009F0A91" w:rsidRDefault="00DA463C" w:rsidP="008963B8">
          <w:pPr>
            <w:ind w:firstLine="540"/>
          </w:pPr>
          <w:r>
            <w:t xml:space="preserve">A megjeleníteni kívánt jel 16Hz és 20kHz közötti frekvencia tartományban foglal el helyet. </w:t>
          </w:r>
          <w:r w:rsidR="00577F7F">
            <w:t xml:space="preserve">1 db minta értékét 8 biten tároljuk. </w:t>
          </w:r>
          <w:r w:rsidR="009E4C8A">
            <w:t xml:space="preserve">A kimeneten megjeleníteni kívánt analóg jel egy 8 bites kettes </w:t>
          </w:r>
          <w:proofErr w:type="spellStart"/>
          <w:r w:rsidR="009E4C8A">
            <w:t>komplemens</w:t>
          </w:r>
          <w:proofErr w:type="spellEnd"/>
          <w:r w:rsidR="009E4C8A">
            <w:t xml:space="preserve"> jel</w:t>
          </w:r>
          <w:r w:rsidR="00786C8B">
            <w:t>alak</w:t>
          </w:r>
          <w:r w:rsidR="009E4C8A">
            <w:t xml:space="preserve"> DA átalakítás után </w:t>
          </w:r>
          <w:r w:rsidR="008F69CD">
            <w:t>lehetséges</w:t>
          </w:r>
          <w:r w:rsidR="00955C70">
            <w:t>…</w:t>
          </w:r>
        </w:p>
        <w:p w14:paraId="0CD4CB0C" w14:textId="5BF03C1E" w:rsidR="00096110" w:rsidRDefault="00096110" w:rsidP="008963B8">
          <w:pPr>
            <w:ind w:firstLine="540"/>
            <w:rPr>
              <w:ins w:id="23" w:author="Mózer Viktor" w:date="2021-11-17T00:24:00Z"/>
            </w:rPr>
          </w:pPr>
          <w:ins w:id="24" w:author="Mózer Viktor" w:date="2021-11-17T00:24:00Z">
            <w:r>
              <w:t>A megvaló</w:t>
            </w:r>
          </w:ins>
          <w:r w:rsidR="00F2466C">
            <w:t>s</w:t>
          </w:r>
          <w:ins w:id="25" w:author="Mózer Viktor" w:date="2021-11-17T00:24:00Z">
            <w:r>
              <w:t>ítandó funkciók a következők:</w:t>
            </w:r>
          </w:ins>
        </w:p>
        <w:p w14:paraId="010CABAD" w14:textId="57783F3B" w:rsidR="00096110" w:rsidRDefault="00096110" w:rsidP="00096110">
          <w:pPr>
            <w:pStyle w:val="Listaszerbekezds"/>
            <w:numPr>
              <w:ilvl w:val="0"/>
              <w:numId w:val="23"/>
            </w:numPr>
            <w:rPr>
              <w:ins w:id="26" w:author="Mózer Viktor" w:date="2021-11-17T00:24:00Z"/>
            </w:rPr>
          </w:pPr>
          <w:ins w:id="27" w:author="Mózer Viktor" w:date="2021-11-17T00:24:00Z">
            <w:r>
              <w:t>start/stop: a rendszer elindítása és leállítása</w:t>
            </w:r>
          </w:ins>
        </w:p>
        <w:p w14:paraId="3B1E9579" w14:textId="403543CE" w:rsidR="00096110" w:rsidRDefault="00096110" w:rsidP="00096110">
          <w:pPr>
            <w:pStyle w:val="Listaszerbekezds"/>
            <w:numPr>
              <w:ilvl w:val="0"/>
              <w:numId w:val="23"/>
            </w:numPr>
            <w:rPr>
              <w:ins w:id="28" w:author="Mózer Viktor" w:date="2021-11-17T00:24:00Z"/>
            </w:rPr>
          </w:pPr>
          <w:ins w:id="29" w:author="Mózer Viktor" w:date="2021-11-17T00:24:00Z">
            <w:r>
              <w:t>a frekvencia beállítása tetszőleges értékre 16Hz-20kHz-es tartományban</w:t>
            </w:r>
          </w:ins>
        </w:p>
        <w:p w14:paraId="567702CA" w14:textId="3035DF25" w:rsidR="00096110" w:rsidRDefault="00096110" w:rsidP="00096110">
          <w:pPr>
            <w:pStyle w:val="Listaszerbekezds"/>
            <w:numPr>
              <w:ilvl w:val="0"/>
              <w:numId w:val="23"/>
            </w:numPr>
            <w:rPr>
              <w:ins w:id="30" w:author="Mózer Viktor" w:date="2021-11-17T00:24:00Z"/>
            </w:rPr>
          </w:pPr>
          <w:ins w:id="31" w:author="Mózer Viktor" w:date="2021-11-17T00:24:00Z">
            <w:r>
              <w:t xml:space="preserve">DA átalakító engedélyezése, DA </w:t>
            </w:r>
            <w:proofErr w:type="spellStart"/>
            <w:r>
              <w:t>on</w:t>
            </w:r>
            <w:proofErr w:type="spellEnd"/>
            <w:r>
              <w:t>/</w:t>
            </w:r>
            <w:proofErr w:type="spellStart"/>
            <w:r>
              <w:t>off</w:t>
            </w:r>
            <w:proofErr w:type="spellEnd"/>
            <w:r>
              <w:t>: a jelalak megjelenítése analóg formában a kimeneten</w:t>
            </w:r>
          </w:ins>
        </w:p>
        <w:p w14:paraId="3D29DD54" w14:textId="19EC5603" w:rsidR="00096110" w:rsidRDefault="00096110" w:rsidP="00096110">
          <w:pPr>
            <w:pStyle w:val="Listaszerbekezds"/>
            <w:numPr>
              <w:ilvl w:val="0"/>
              <w:numId w:val="23"/>
            </w:numPr>
            <w:rPr>
              <w:ins w:id="32" w:author="Mózer Viktor" w:date="2021-11-17T00:24:00Z"/>
            </w:rPr>
          </w:pPr>
          <w:ins w:id="33" w:author="Mózer Viktor" w:date="2021-11-17T00:24:00Z">
            <w:r>
              <w:t>tetszőleges hullámforma generálása és letöltése az FPGA-</w:t>
            </w:r>
            <w:proofErr w:type="spellStart"/>
            <w:r>
              <w:t>ra</w:t>
            </w:r>
            <w:proofErr w:type="spellEnd"/>
          </w:ins>
        </w:p>
        <w:p w14:paraId="0A77F3C4" w14:textId="3AB598BA" w:rsidR="00096110" w:rsidRDefault="00096110" w:rsidP="00096110">
          <w:pPr>
            <w:pStyle w:val="Listaszerbekezds"/>
            <w:numPr>
              <w:ilvl w:val="0"/>
              <w:numId w:val="23"/>
            </w:numPr>
            <w:rPr>
              <w:ins w:id="34" w:author="Mózer Viktor" w:date="2021-11-17T00:24:00Z"/>
            </w:rPr>
          </w:pPr>
          <w:ins w:id="35" w:author="Mózer Viktor" w:date="2021-11-17T00:24:00Z">
            <w:r>
              <w:t xml:space="preserve">hullámforma </w:t>
            </w:r>
            <w:proofErr w:type="spellStart"/>
            <w:r>
              <w:t>dump-olása</w:t>
            </w:r>
            <w:proofErr w:type="spellEnd"/>
            <w:r>
              <w:t xml:space="preserve"> és visszatöltése a számítógépre</w:t>
            </w:r>
          </w:ins>
        </w:p>
        <w:p w14:paraId="63B0E6EB" w14:textId="59175537" w:rsidR="00096110" w:rsidRDefault="00A905C0" w:rsidP="00096110">
          <w:pPr>
            <w:pStyle w:val="Listaszerbekezds"/>
            <w:numPr>
              <w:ilvl w:val="0"/>
              <w:numId w:val="23"/>
            </w:numPr>
            <w:rPr>
              <w:ins w:id="36" w:author="Mózer Viktor" w:date="2021-11-17T00:24:00Z"/>
            </w:rPr>
          </w:pPr>
          <w:r>
            <w:t>e</w:t>
          </w:r>
          <w:ins w:id="37" w:author="Mózer Viktor" w:date="2021-11-17T00:24:00Z">
            <w:r w:rsidR="00096110">
              <w:t xml:space="preserve">nnek megjelenítése a számítógépen és összehasonlítás a generált hullámformával </w:t>
            </w:r>
          </w:ins>
        </w:p>
        <w:p w14:paraId="5BB0AA6D" w14:textId="56D8AB75" w:rsidR="00AD5AB4" w:rsidRDefault="00AD5AB4" w:rsidP="00096110">
          <w:pPr>
            <w:pStyle w:val="Listaszerbekezds"/>
            <w:numPr>
              <w:ilvl w:val="0"/>
              <w:numId w:val="23"/>
            </w:numPr>
          </w:pPr>
          <w:ins w:id="38" w:author="Mózer Viktor" w:date="2021-11-17T00:24:00Z">
            <w:r>
              <w:t>DSP</w:t>
            </w:r>
          </w:ins>
          <w:r w:rsidR="00A905C0">
            <w:t>-</w:t>
          </w:r>
          <w:ins w:id="39" w:author="Mózer Viktor" w:date="2021-11-17T00:24:00Z">
            <w:r>
              <w:t>&gt;FM moduláció megvalósítása két NCO modullal</w:t>
            </w:r>
          </w:ins>
          <w:r w:rsidR="00A905C0">
            <w:t xml:space="preserve"> és egyéb </w:t>
          </w:r>
          <w:proofErr w:type="spellStart"/>
          <w:r w:rsidR="00A905C0">
            <w:t>továbbfejl</w:t>
          </w:r>
          <w:r w:rsidR="00FD57AD">
            <w:t>e</w:t>
          </w:r>
          <w:r w:rsidR="00A905C0">
            <w:t>szthetőségi</w:t>
          </w:r>
          <w:proofErr w:type="spellEnd"/>
          <w:r w:rsidR="00A905C0">
            <w:t xml:space="preserve"> lehetőségek</w:t>
          </w:r>
        </w:p>
        <w:p w14:paraId="6FA1185B" w14:textId="64B2DB08" w:rsidR="00615CA2" w:rsidRDefault="00615CA2" w:rsidP="00615CA2">
          <w:r>
            <w:t xml:space="preserve">Az áramkör megvalósítása </w:t>
          </w:r>
          <w:r w:rsidR="0059326A">
            <w:t>RTL szintű megtervezése</w:t>
          </w:r>
          <w:r w:rsidR="00A84840">
            <w:t xml:space="preserve">, az egyes almodulok külön-külön és a </w:t>
          </w:r>
          <w:proofErr w:type="spellStart"/>
          <w:r w:rsidR="00A84840">
            <w:t>toplevel</w:t>
          </w:r>
          <w:proofErr w:type="spellEnd"/>
          <w:r w:rsidR="00A84840">
            <w:t xml:space="preserve"> integráció </w:t>
          </w:r>
          <w:r w:rsidR="0082369D">
            <w:t>verifikálása. Ezután az áramkör szintézise az FPGA-</w:t>
          </w:r>
          <w:proofErr w:type="spellStart"/>
          <w:r w:rsidR="0082369D">
            <w:t>ra</w:t>
          </w:r>
          <w:proofErr w:type="spellEnd"/>
          <w:r w:rsidR="0082369D">
            <w:t xml:space="preserve">. </w:t>
          </w:r>
        </w:p>
        <w:p w14:paraId="797424A9" w14:textId="682FDA9C" w:rsidR="00406834" w:rsidRDefault="0077407F" w:rsidP="00615CA2">
          <w:pPr>
            <w:rPr>
              <w:ins w:id="40" w:author="Mózer Viktor" w:date="2021-11-17T00:24:00Z"/>
            </w:rPr>
          </w:pPr>
          <w:r>
            <w:t xml:space="preserve">Végül a Pythonban </w:t>
          </w:r>
          <w:r w:rsidR="00FA1753">
            <w:t xml:space="preserve">elkészített kód által generált mintát összehasonlítom az FPGA által generált hullámformával és ez alapján vonok le következtetéseket. </w:t>
          </w:r>
        </w:p>
        <w:p w14:paraId="4D2413AE" w14:textId="4A4D33FB" w:rsidR="00A4242E" w:rsidRDefault="00D20DF1" w:rsidP="006E58A5">
          <w:pPr>
            <w:pStyle w:val="Cmsor1"/>
            <w:numPr>
              <w:ilvl w:val="0"/>
              <w:numId w:val="20"/>
            </w:numPr>
          </w:pPr>
          <w:bookmarkStart w:id="41" w:name="_Toc89595419"/>
          <w:r>
            <w:lastRenderedPageBreak/>
            <w:t>Rendszerterv</w:t>
          </w:r>
          <w:bookmarkEnd w:id="41"/>
        </w:p>
        <w:p w14:paraId="79BF8866" w14:textId="4FD50E7E" w:rsidR="008C272E" w:rsidRDefault="008C272E" w:rsidP="008963B8">
          <w:pPr>
            <w:ind w:firstLine="540"/>
          </w:pPr>
          <w:r>
            <w:t xml:space="preserve">A számítógép egy </w:t>
          </w:r>
          <w:r w:rsidR="001319AD">
            <w:t>P</w:t>
          </w:r>
          <w:r>
            <w:t>ython programban generál a megadott füg</w:t>
          </w:r>
          <w:r w:rsidR="001319AD">
            <w:t>g</w:t>
          </w:r>
          <w:r>
            <w:t>vényhez mintákat és ezekkel tölti fel az FPGA-ban megvalósított NCO memóriáját.</w:t>
          </w:r>
          <w:r w:rsidR="00C05051">
            <w:t xml:space="preserve"> A kommunikáció UART-</w:t>
          </w:r>
          <w:proofErr w:type="spellStart"/>
          <w:r w:rsidR="00C05051">
            <w:t>on</w:t>
          </w:r>
          <w:proofErr w:type="spellEnd"/>
          <w:r w:rsidR="00C05051">
            <w:t xml:space="preserve"> </w:t>
          </w:r>
          <w:r w:rsidR="00424825">
            <w:t xml:space="preserve">történik. </w:t>
          </w:r>
          <w:r w:rsidR="00955FB0">
            <w:t xml:space="preserve">A betöltött (jelen esetben szinusz) </w:t>
          </w:r>
          <w:r w:rsidR="00721106">
            <w:t>hullámforma mintáiból az NCO egy digitális hullámformát állít elő, amit mi felhasz</w:t>
          </w:r>
          <w:r w:rsidR="009F0913">
            <w:t>n</w:t>
          </w:r>
          <w:r w:rsidR="00721106">
            <w:t>álunk a</w:t>
          </w:r>
          <w:r w:rsidR="009F0913">
            <w:t xml:space="preserve"> továbbiakban.</w:t>
          </w:r>
        </w:p>
        <w:p w14:paraId="1AB024F7" w14:textId="5A83E585" w:rsidR="007D231D" w:rsidRDefault="005165B3" w:rsidP="00552EA5">
          <w:pPr>
            <w:ind w:firstLine="54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3" behindDoc="0" locked="0" layoutInCell="1" allowOverlap="1" wp14:anchorId="763CB9EB" wp14:editId="20DAFEBD">
                    <wp:simplePos x="0" y="0"/>
                    <wp:positionH relativeFrom="column">
                      <wp:posOffset>680085</wp:posOffset>
                    </wp:positionH>
                    <wp:positionV relativeFrom="paragraph">
                      <wp:posOffset>3811270</wp:posOffset>
                    </wp:positionV>
                    <wp:extent cx="4392930" cy="635"/>
                    <wp:effectExtent l="0" t="0" r="0" b="0"/>
                    <wp:wrapTopAndBottom/>
                    <wp:docPr id="49" name="Szövegdoboz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293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31A3C" w14:textId="70B460A1" w:rsidR="005165B3" w:rsidRPr="00DA4047" w:rsidRDefault="005165B3" w:rsidP="005165B3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. ábra Top </w:t>
                                </w:r>
                                <w:proofErr w:type="spellStart"/>
                                <w:r>
                                  <w:t>level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63CB9EB" id="Szövegdoboz 49" o:spid="_x0000_s1041" type="#_x0000_t202" style="position:absolute;left:0;text-align:left;margin-left:53.55pt;margin-top:300.1pt;width:345.9pt;height:.0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" stroked="f">
                    <v:textbox style="mso-fit-shape-to-text:t" inset="0,0,0,0">
                      <w:txbxContent>
                        <w:p w14:paraId="71C31A3C" w14:textId="70B460A1" w:rsidR="005165B3" w:rsidRPr="00DA4047" w:rsidRDefault="005165B3" w:rsidP="005165B3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. ábra Top </w:t>
                          </w:r>
                          <w:proofErr w:type="spellStart"/>
                          <w:r>
                            <w:t>level</w:t>
                          </w:r>
                          <w:proofErr w:type="spellEnd"/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F94F9F">
            <w:t>A</w:t>
          </w:r>
          <w:r w:rsidR="008419E3">
            <w:t xml:space="preserve"> következ</w:t>
          </w:r>
          <w:r w:rsidR="004D53BA">
            <w:t>ő ábrán a rendszer felépítése láth</w:t>
          </w:r>
          <w:r w:rsidR="00B13BB9">
            <w:t>ató.</w:t>
          </w:r>
          <w:r w:rsidR="00CB0DB9">
            <w:t xml:space="preserve"> A</w:t>
          </w:r>
          <w:r w:rsidR="001460E1">
            <w:t xml:space="preserve"> digitális tervezés</w:t>
          </w:r>
          <w:r w:rsidR="003B1634">
            <w:t xml:space="preserve">ből tanult </w:t>
          </w:r>
          <w:proofErr w:type="spellStart"/>
          <w:r w:rsidR="003B1634">
            <w:t>konvekciók</w:t>
          </w:r>
          <w:proofErr w:type="spellEnd"/>
          <w:r w:rsidR="003B1634">
            <w:t xml:space="preserve"> alapján a</w:t>
          </w:r>
          <w:r w:rsidR="003C21A1">
            <w:t>z FPGA-ban implementálu</w:t>
          </w:r>
          <w:r w:rsidR="009159FF">
            <w:t>n</w:t>
          </w:r>
          <w:r w:rsidR="003C21A1">
            <w:t xml:space="preserve">k egy </w:t>
          </w:r>
          <w:r w:rsidR="000A206B">
            <w:t>T</w:t>
          </w:r>
          <w:r w:rsidR="003C21A1">
            <w:t>op</w:t>
          </w:r>
          <w:r w:rsidR="000A206B">
            <w:t xml:space="preserve"> </w:t>
          </w:r>
          <w:proofErr w:type="spellStart"/>
          <w:r w:rsidR="000A206B">
            <w:t>Level</w:t>
          </w:r>
          <w:proofErr w:type="spellEnd"/>
          <w:r w:rsidR="000A206B">
            <w:t>-t</w:t>
          </w:r>
          <w:r w:rsidR="009159FF">
            <w:t>, amiben az egyes almodulok foglalnak helyet.</w:t>
          </w:r>
          <w:r w:rsidR="001426F5">
            <w:t xml:space="preserve"> Az almodulok egységbe foglalásán kívül </w:t>
          </w:r>
          <w:r w:rsidR="001A1B40">
            <w:t xml:space="preserve">itt valósítjuk meg a </w:t>
          </w:r>
          <w:proofErr w:type="spellStart"/>
          <w:r w:rsidR="001A1B40">
            <w:t>reset</w:t>
          </w:r>
          <w:proofErr w:type="spellEnd"/>
          <w:r w:rsidR="001A1B40">
            <w:t xml:space="preserve"> nyomógomb pergésmentesítését. </w:t>
          </w:r>
        </w:p>
        <w:p w14:paraId="02020747" w14:textId="1108FCE8" w:rsidR="001E53E2" w:rsidRDefault="002636E2" w:rsidP="00552EA5">
          <w:pPr>
            <w:ind w:firstLine="540"/>
          </w:pPr>
          <w:r>
            <w:rPr>
              <w:noProof/>
            </w:rPr>
            <w:drawing>
              <wp:anchor distT="0" distB="0" distL="114300" distR="114300" simplePos="0" relativeHeight="251658280" behindDoc="0" locked="0" layoutInCell="1" allowOverlap="1" wp14:anchorId="3F423B78" wp14:editId="2D34D18C">
                <wp:simplePos x="0" y="0"/>
                <wp:positionH relativeFrom="margin">
                  <wp:align>center</wp:align>
                </wp:positionH>
                <wp:positionV relativeFrom="paragraph">
                  <wp:posOffset>259742</wp:posOffset>
                </wp:positionV>
                <wp:extent cx="3564890" cy="2456815"/>
                <wp:effectExtent l="0" t="0" r="0" b="635"/>
                <wp:wrapTopAndBottom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48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266D18" w14:textId="4D1E54D2" w:rsidR="00711F07" w:rsidRDefault="00711F07" w:rsidP="00552EA5">
          <w:pPr>
            <w:ind w:firstLine="540"/>
          </w:pPr>
        </w:p>
        <w:p w14:paraId="09F1233A" w14:textId="5971C29F" w:rsidR="00FA638A" w:rsidRDefault="00FA638A" w:rsidP="001A1B40">
          <w:pPr>
            <w:ind w:firstLine="540"/>
          </w:pPr>
          <w:r>
            <w:t xml:space="preserve">A </w:t>
          </w:r>
          <w:r w:rsidR="000A206B">
            <w:t>T</w:t>
          </w:r>
          <w:r>
            <w:t xml:space="preserve">op </w:t>
          </w:r>
          <w:proofErr w:type="spellStart"/>
          <w:r w:rsidR="000A206B">
            <w:t>L</w:t>
          </w:r>
          <w:r>
            <w:t>evel</w:t>
          </w:r>
          <w:proofErr w:type="spellEnd"/>
          <w:r>
            <w:t xml:space="preserve"> interfészei a következők:</w:t>
          </w:r>
        </w:p>
        <w:p w14:paraId="41467F8E" w14:textId="0F381B37" w:rsidR="00FA638A" w:rsidRDefault="00B41A38" w:rsidP="00FA638A">
          <w:pPr>
            <w:pStyle w:val="Listaszerbekezds"/>
            <w:numPr>
              <w:ilvl w:val="0"/>
              <w:numId w:val="26"/>
            </w:numPr>
          </w:pPr>
          <w:proofErr w:type="spellStart"/>
          <w:r>
            <w:t>t</w:t>
          </w:r>
          <w:r w:rsidR="00FA638A">
            <w:t>x</w:t>
          </w:r>
          <w:proofErr w:type="spellEnd"/>
          <w:r w:rsidR="00FA638A">
            <w:t>: azaz a rendszer adatokat ezen keresztül tud</w:t>
          </w:r>
          <w:r w:rsidR="00AD7EC9">
            <w:t xml:space="preserve"> küldeni a számítógépünknek,</w:t>
          </w:r>
        </w:p>
        <w:p w14:paraId="0D7BC1E0" w14:textId="2087B253" w:rsidR="00AD7EC9" w:rsidRDefault="00B41A38" w:rsidP="00FA638A">
          <w:pPr>
            <w:pStyle w:val="Listaszerbekezds"/>
            <w:numPr>
              <w:ilvl w:val="0"/>
              <w:numId w:val="26"/>
            </w:numPr>
          </w:pPr>
          <w:proofErr w:type="spellStart"/>
          <w:r>
            <w:t>r</w:t>
          </w:r>
          <w:r w:rsidR="00AD7EC9">
            <w:t>x</w:t>
          </w:r>
          <w:proofErr w:type="spellEnd"/>
          <w:r w:rsidR="00AD7EC9">
            <w:t>: ezt az adatok fogadására használjuk</w:t>
          </w:r>
        </w:p>
        <w:p w14:paraId="38BB388D" w14:textId="43082A94" w:rsidR="00AD7EC9" w:rsidRDefault="00B41A38" w:rsidP="00FA638A">
          <w:pPr>
            <w:pStyle w:val="Listaszerbekezds"/>
            <w:numPr>
              <w:ilvl w:val="0"/>
              <w:numId w:val="26"/>
            </w:numPr>
          </w:pPr>
          <w:proofErr w:type="spellStart"/>
          <w:r>
            <w:t>rst_n</w:t>
          </w:r>
          <w:proofErr w:type="spellEnd"/>
          <w:r>
            <w:t xml:space="preserve">: ez a </w:t>
          </w:r>
          <w:proofErr w:type="spellStart"/>
          <w:r>
            <w:t>reset</w:t>
          </w:r>
          <w:proofErr w:type="spellEnd"/>
          <w:r>
            <w:t xml:space="preserve"> bemenet, </w:t>
          </w:r>
          <w:r w:rsidR="00836ACA">
            <w:t xml:space="preserve">a </w:t>
          </w:r>
          <w:proofErr w:type="spellStart"/>
          <w:r w:rsidR="00836ACA">
            <w:t>reset</w:t>
          </w:r>
          <w:proofErr w:type="spellEnd"/>
          <w:r w:rsidR="00836ACA">
            <w:t xml:space="preserve"> jelet jelen esetben egy nyomógombról kapjuk</w:t>
          </w:r>
        </w:p>
        <w:p w14:paraId="29D3BFA7" w14:textId="2B56E98E" w:rsidR="00836ACA" w:rsidRDefault="00836ACA" w:rsidP="00FA638A">
          <w:pPr>
            <w:pStyle w:val="Listaszerbekezds"/>
            <w:numPr>
              <w:ilvl w:val="0"/>
              <w:numId w:val="26"/>
            </w:numPr>
          </w:pPr>
          <w:proofErr w:type="spellStart"/>
          <w:r>
            <w:t>clk</w:t>
          </w:r>
          <w:proofErr w:type="spellEnd"/>
          <w:r>
            <w:t>: a rendszer órajele</w:t>
          </w:r>
        </w:p>
        <w:p w14:paraId="0F6BD81E" w14:textId="16D01DA8" w:rsidR="00836ACA" w:rsidRDefault="001C183E" w:rsidP="00FA638A">
          <w:pPr>
            <w:pStyle w:val="Listaszerbekezds"/>
            <w:numPr>
              <w:ilvl w:val="0"/>
              <w:numId w:val="26"/>
            </w:numPr>
          </w:pPr>
          <w:proofErr w:type="spellStart"/>
          <w:r>
            <w:t>nco_out</w:t>
          </w:r>
          <w:proofErr w:type="spellEnd"/>
          <w:r w:rsidR="008348B3">
            <w:t xml:space="preserve">: design kimenete, mely </w:t>
          </w:r>
          <w:r w:rsidR="000A206B">
            <w:t>egy digitális hullámforma</w:t>
          </w:r>
        </w:p>
        <w:p w14:paraId="5588B108" w14:textId="2BDBB8D3" w:rsidR="00A464CF" w:rsidRDefault="00A464CF" w:rsidP="00A464CF">
          <w:r>
            <w:t>A Top modulba integrálandó modellek a</w:t>
          </w:r>
          <w:r w:rsidR="00AF20D8">
            <w:t>z UART adatátviteli modul, melynek RS232 a megvalósítása</w:t>
          </w:r>
          <w:r w:rsidR="00804968">
            <w:t>. Definiálunk még egy általános regiszt</w:t>
          </w:r>
          <w:r w:rsidR="00317471">
            <w:t>er fájl</w:t>
          </w:r>
          <w:r w:rsidR="00804968">
            <w:t>t, mely</w:t>
          </w:r>
          <w:r w:rsidR="00885845">
            <w:t>nek a kommunikációs blokk egy interfésze</w:t>
          </w:r>
          <w:r w:rsidR="00364923">
            <w:t xml:space="preserve">. Ezután valósítjuk meg az NCO modult és két </w:t>
          </w:r>
          <w:r w:rsidR="00C818AE">
            <w:t xml:space="preserve">opcionális modult hozzá, a </w:t>
          </w:r>
          <w:proofErr w:type="spellStart"/>
          <w:r w:rsidR="00C818AE">
            <w:t>dump</w:t>
          </w:r>
          <w:proofErr w:type="spellEnd"/>
          <w:r w:rsidR="00C818AE">
            <w:t xml:space="preserve"> és a </w:t>
          </w:r>
          <w:proofErr w:type="spellStart"/>
          <w:r w:rsidR="00C818AE">
            <w:t>dsp</w:t>
          </w:r>
          <w:proofErr w:type="spellEnd"/>
          <w:r w:rsidR="00C818AE">
            <w:t xml:space="preserve"> modult.</w:t>
          </w:r>
        </w:p>
        <w:p w14:paraId="7B5D4CBC" w14:textId="44083976" w:rsidR="00955C70" w:rsidRDefault="003E2E54" w:rsidP="00AB1A97">
          <w:r>
            <w:t xml:space="preserve">A megvalósítandóáramkör blokkvázlata: </w:t>
          </w:r>
          <w:r w:rsidR="006D7772">
            <w:t>kép</w:t>
          </w:r>
          <w:r w:rsidR="00133BCF">
            <w:t xml:space="preserve"> </w:t>
          </w:r>
          <w:r w:rsidR="006D7772">
            <w:t>(</w:t>
          </w:r>
          <w:proofErr w:type="spellStart"/>
          <w:proofErr w:type="gramStart"/>
          <w:r w:rsidR="00C66A0A">
            <w:t>reg.tömb</w:t>
          </w:r>
          <w:proofErr w:type="spellEnd"/>
          <w:proofErr w:type="gramEnd"/>
          <w:r w:rsidR="00C66A0A">
            <w:t>, NCO, UART</w:t>
          </w:r>
          <w:r w:rsidR="00985303">
            <w:t>, FSM, DUMP, DSP</w:t>
          </w:r>
          <w:r w:rsidR="006D7772">
            <w:t>)</w:t>
          </w:r>
        </w:p>
        <w:p w14:paraId="0A912BE0" w14:textId="32A0DD28" w:rsidR="00255A17" w:rsidRDefault="00255A17" w:rsidP="00AB1A97">
          <w:r>
            <w:rPr>
              <w:noProof/>
            </w:rPr>
            <w:lastRenderedPageBreak/>
            <w:drawing>
              <wp:anchor distT="0" distB="0" distL="114300" distR="114300" simplePos="0" relativeHeight="251658255" behindDoc="0" locked="0" layoutInCell="1" allowOverlap="1" wp14:anchorId="65E91165" wp14:editId="4E941B1C">
                <wp:simplePos x="0" y="0"/>
                <wp:positionH relativeFrom="margin">
                  <wp:align>center</wp:align>
                </wp:positionH>
                <wp:positionV relativeFrom="paragraph">
                  <wp:posOffset>308622</wp:posOffset>
                </wp:positionV>
                <wp:extent cx="6206959" cy="2074460"/>
                <wp:effectExtent l="0" t="0" r="3810" b="2540"/>
                <wp:wrapTopAndBottom/>
                <wp:docPr id="29" name="Kép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6959" cy="207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ADC2AAE" w14:textId="69B98D09" w:rsidR="00AD2E63" w:rsidRDefault="00AD2E63" w:rsidP="00AB1A97"/>
        <w:p w14:paraId="23282E78" w14:textId="54A537C0" w:rsidR="00255A17" w:rsidRPr="008C272E" w:rsidRDefault="005165B3" w:rsidP="00AB1A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4" behindDoc="0" locked="0" layoutInCell="1" allowOverlap="1" wp14:anchorId="6158AED1" wp14:editId="03E06A9C">
                    <wp:simplePos x="0" y="0"/>
                    <wp:positionH relativeFrom="column">
                      <wp:posOffset>-671195</wp:posOffset>
                    </wp:positionH>
                    <wp:positionV relativeFrom="paragraph">
                      <wp:posOffset>4232910</wp:posOffset>
                    </wp:positionV>
                    <wp:extent cx="7167245" cy="635"/>
                    <wp:effectExtent l="0" t="0" r="0" b="0"/>
                    <wp:wrapTopAndBottom/>
                    <wp:docPr id="50" name="Szövegdoboz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724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2D1D2A" w14:textId="38495BC9" w:rsidR="005165B3" w:rsidRPr="00A06FBB" w:rsidRDefault="00EB56C3" w:rsidP="005165B3">
                                <w:pPr>
                                  <w:pStyle w:val="Kpalrs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SEQ ábra \* ARABIC </w:instrText>
                                </w:r>
                                <w: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19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5165B3">
                                  <w:t xml:space="preserve">. </w:t>
                                </w:r>
                                <w:proofErr w:type="gramStart"/>
                                <w:r w:rsidR="005165B3">
                                  <w:t>ábra  Rendszerterv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158AED1" id="Szövegdoboz 50" o:spid="_x0000_s1042" type="#_x0000_t202" style="position:absolute;left:0;text-align:left;margin-left:-52.85pt;margin-top:333.3pt;width:564.35pt;height:.0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" stroked="f">
                    <v:textbox style="mso-fit-shape-to-text:t" inset="0,0,0,0">
                      <w:txbxContent>
                        <w:p w14:paraId="462D1D2A" w14:textId="38495BC9" w:rsidR="005165B3" w:rsidRPr="00A06FBB" w:rsidRDefault="00EB56C3" w:rsidP="005165B3">
                          <w:pPr>
                            <w:pStyle w:val="Kpalrs"/>
                            <w:jc w:val="center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SEQ ábra \* ARABIC </w:instrText>
                          </w:r>
                          <w: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19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5165B3">
                            <w:t xml:space="preserve">. </w:t>
                          </w:r>
                          <w:proofErr w:type="gramStart"/>
                          <w:r w:rsidR="005165B3">
                            <w:t>ábra  Rendszerterv</w:t>
                          </w:r>
                          <w:proofErr w:type="gramEnd"/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A6371D" w:rsidRPr="00255A17">
            <w:rPr>
              <w:noProof/>
            </w:rPr>
            <w:drawing>
              <wp:anchor distT="0" distB="0" distL="114300" distR="114300" simplePos="0" relativeHeight="251658254" behindDoc="0" locked="0" layoutInCell="1" allowOverlap="1" wp14:anchorId="74FF103B" wp14:editId="2398BC68">
                <wp:simplePos x="0" y="0"/>
                <wp:positionH relativeFrom="page">
                  <wp:posOffset>228600</wp:posOffset>
                </wp:positionH>
                <wp:positionV relativeFrom="paragraph">
                  <wp:posOffset>232410</wp:posOffset>
                </wp:positionV>
                <wp:extent cx="7167245" cy="3943350"/>
                <wp:effectExtent l="0" t="0" r="0" b="0"/>
                <wp:wrapTopAndBottom/>
                <wp:docPr id="32" name="Ké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7245" cy="394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8AEA5F" w14:textId="7C05C17C" w:rsidR="00470A8E" w:rsidRDefault="008925BD" w:rsidP="00470A8E">
          <w:pPr>
            <w:pStyle w:val="Cmsor2"/>
            <w:numPr>
              <w:ilvl w:val="1"/>
              <w:numId w:val="20"/>
            </w:numPr>
          </w:pPr>
          <w:bookmarkStart w:id="42" w:name="_Toc1156850512"/>
          <w:bookmarkStart w:id="43" w:name="_Toc87900973"/>
          <w:bookmarkStart w:id="44" w:name="_Toc89595420"/>
          <w:r>
            <w:t>NCO modul</w:t>
          </w:r>
          <w:bookmarkEnd w:id="42"/>
          <w:bookmarkEnd w:id="43"/>
          <w:bookmarkEnd w:id="44"/>
        </w:p>
        <w:p w14:paraId="46AEBBFA" w14:textId="15294E42" w:rsidR="00470A8E" w:rsidRDefault="00470A8E" w:rsidP="00470A8E">
          <w:r>
            <w:t xml:space="preserve">Ez a modul valósítja meg az áramkör fő funkcióját és </w:t>
          </w:r>
          <w:r w:rsidR="00E86234">
            <w:t xml:space="preserve">gyakorlatilag ez generálja a megvalósítandó hullámformát. </w:t>
          </w:r>
          <w:r w:rsidR="00EC69DA">
            <w:t xml:space="preserve">A modul a korábban már említett fázisakkumulálás elvén alapszik. </w:t>
          </w:r>
          <w:r w:rsidR="00933B31">
            <w:t>A</w:t>
          </w:r>
          <w:r w:rsidR="00E02625">
            <w:t xml:space="preserve">z NCO egy </w:t>
          </w:r>
          <w:proofErr w:type="spellStart"/>
          <w:r w:rsidR="00E02625">
            <w:t>address</w:t>
          </w:r>
          <w:proofErr w:type="spellEnd"/>
          <w:r w:rsidR="00E02625">
            <w:t xml:space="preserve"> regiszterből és egy memória modulból épül fel. </w:t>
          </w:r>
          <w:r w:rsidR="00EC69DA">
            <w:t xml:space="preserve">A megfelelő nagyságú memóriába betöltünk egy a számítógép által generált függvény mintáit. </w:t>
          </w:r>
          <w:r w:rsidR="00693F2A">
            <w:t xml:space="preserve">Ezután az </w:t>
          </w:r>
          <w:r w:rsidR="00693F2A">
            <w:lastRenderedPageBreak/>
            <w:t xml:space="preserve">általunk meghatározott frekvencia szerinti fázislépéssel </w:t>
          </w:r>
          <w:proofErr w:type="spellStart"/>
          <w:r w:rsidR="00693F2A">
            <w:t>végighaladunk</w:t>
          </w:r>
          <w:proofErr w:type="spellEnd"/>
          <w:r w:rsidR="00693F2A">
            <w:t xml:space="preserve"> ezeken az adato</w:t>
          </w:r>
          <w:r w:rsidR="00306430">
            <w:t>kon</w:t>
          </w:r>
          <w:r w:rsidR="007B245E">
            <w:t xml:space="preserve">, ezt végzi el az </w:t>
          </w:r>
          <w:proofErr w:type="spellStart"/>
          <w:r w:rsidR="007B245E">
            <w:t>address</w:t>
          </w:r>
          <w:proofErr w:type="spellEnd"/>
          <w:r w:rsidR="007B245E">
            <w:t xml:space="preserve"> </w:t>
          </w:r>
          <w:proofErr w:type="spellStart"/>
          <w:r w:rsidR="007B245E">
            <w:t>counter</w:t>
          </w:r>
          <w:proofErr w:type="spellEnd"/>
          <w:r w:rsidR="007B245E">
            <w:t>.</w:t>
          </w:r>
          <w:r w:rsidR="00306430">
            <w:t xml:space="preserve"> Vagyis </w:t>
          </w:r>
          <w:r w:rsidR="007C3D7A">
            <w:t xml:space="preserve">a számláló értékét </w:t>
          </w:r>
          <w:r w:rsidR="003233F1">
            <w:t xml:space="preserve">adott értékkel (m) </w:t>
          </w:r>
          <w:r w:rsidR="007C3D7A">
            <w:t>növelve haladunk</w:t>
          </w:r>
          <w:r w:rsidR="003233F1">
            <w:t xml:space="preserve"> végig a számlálóval megegyező memóriacímeke</w:t>
          </w:r>
          <w:r w:rsidR="00933B31">
            <w:t>.</w:t>
          </w:r>
          <w:r w:rsidR="003233F1">
            <w:t xml:space="preserve"> Így végül megkapjuk a </w:t>
          </w:r>
          <w:r w:rsidR="00B3021B">
            <w:t>kívánt jelalakot. A számlálási frekvencia a mintavételi frekvencia.</w:t>
          </w:r>
          <w:r w:rsidR="003668DC">
            <w:t xml:space="preserve"> </w:t>
          </w:r>
        </w:p>
        <w:p w14:paraId="7F92D512" w14:textId="158E31C6" w:rsidR="0012769E" w:rsidRPr="003773FE" w:rsidRDefault="003773FE" w:rsidP="00470A8E">
          <w:pPr>
            <w:rPr>
              <w:b/>
              <w:bCs/>
            </w:rPr>
          </w:pPr>
          <w:proofErr w:type="spellStart"/>
          <w:r w:rsidRPr="003773FE">
            <w:rPr>
              <w:b/>
              <w:bCs/>
            </w:rPr>
            <w:t>Strobe</w:t>
          </w:r>
          <w:proofErr w:type="spellEnd"/>
          <w:r w:rsidRPr="003773FE">
            <w:rPr>
              <w:b/>
              <w:bCs/>
            </w:rPr>
            <w:t xml:space="preserve"> </w:t>
          </w:r>
          <w:proofErr w:type="spellStart"/>
          <w:r w:rsidRPr="003773FE">
            <w:rPr>
              <w:b/>
              <w:bCs/>
            </w:rPr>
            <w:t>generator</w:t>
          </w:r>
          <w:proofErr w:type="spellEnd"/>
          <w:r w:rsidRPr="003773FE">
            <w:rPr>
              <w:b/>
              <w:bCs/>
            </w:rPr>
            <w:t>:</w:t>
          </w:r>
        </w:p>
        <w:p w14:paraId="74B6F8B1" w14:textId="7EC6D750" w:rsidR="0012769E" w:rsidRDefault="0012769E" w:rsidP="00470A8E">
          <w:r>
            <w:t xml:space="preserve">Ez a modul állítja elő az </w:t>
          </w:r>
          <w:proofErr w:type="spellStart"/>
          <w:r>
            <w:t>address</w:t>
          </w:r>
          <w:proofErr w:type="spellEnd"/>
          <w:r>
            <w:t xml:space="preserve"> </w:t>
          </w:r>
          <w:proofErr w:type="spellStart"/>
          <w:r>
            <w:t>counter</w:t>
          </w:r>
          <w:proofErr w:type="spellEnd"/>
          <w:r>
            <w:t xml:space="preserve"> számára az engedélyező jelet. </w:t>
          </w:r>
          <w:r w:rsidR="00AD26D0">
            <w:t>Ez egy adott órajelciklusonké</w:t>
          </w:r>
          <w:r w:rsidR="007F4517">
            <w:t>n</w:t>
          </w:r>
          <w:r w:rsidR="00AD26D0">
            <w:t xml:space="preserve">t előállított impulzus, aminek </w:t>
          </w:r>
          <w:r w:rsidR="008F4A41">
            <w:t>a frekvenciája a mintavételi frekvencia, vagyis 96kHz.</w:t>
          </w:r>
          <w:r w:rsidR="008F1EFA">
            <w:t xml:space="preserve"> Ehhez a </w:t>
          </w:r>
          <w:proofErr w:type="spellStart"/>
          <w:r w:rsidR="008F1EFA">
            <w:t>boardon</w:t>
          </w:r>
          <w:proofErr w:type="spellEnd"/>
          <w:r w:rsidR="008F1EFA">
            <w:t xml:space="preserve"> található kristály oszcillátor által előállított 50MHz-es </w:t>
          </w:r>
          <w:r w:rsidR="00411FCD">
            <w:t xml:space="preserve">órajelfrekvenciát használjuk. Úgy állítjuk elő ezt a jelet, hogy </w:t>
          </w:r>
          <w:r w:rsidR="00314A5D">
            <w:t>frekvenciaosztást alkalmazunk.</w:t>
          </w:r>
        </w:p>
        <w:p w14:paraId="67146BB9" w14:textId="68BF6177" w:rsidR="00126FD8" w:rsidRPr="00E31D8F" w:rsidRDefault="00EB56C3" w:rsidP="00470A8E">
          <w:pPr>
            <w:rPr>
              <w:rFonts w:eastAsiaTheme="minorEastAsia"/>
            </w:rPr>
          </w:pPr>
          <m:oMathPara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>MHz</m:t>
                  </m:r>
                </m:num>
                <m:den>
                  <m:r>
                    <w:rPr>
                      <w:rFonts w:ascii="Cambria Math" w:hAnsi="Cambria Math"/>
                    </w:rPr>
                    <m:t>96</m:t>
                  </m:r>
                  <m:r>
                    <w:rPr>
                      <w:rFonts w:ascii="Cambria Math" w:hAnsi="Cambria Math"/>
                    </w:rPr>
                    <m:t>kHz</m:t>
                  </m:r>
                </m:den>
              </m:f>
              <m:r>
                <w:rPr>
                  <w:rFonts w:ascii="Cambria Math" w:hAnsi="Cambria Math"/>
                </w:rPr>
                <m:t>≈520</m:t>
              </m:r>
            </m:oMath>
          </m:oMathPara>
        </w:p>
        <w:p w14:paraId="1B4DB62C" w14:textId="531FD89E" w:rsidR="001C1D73" w:rsidRPr="00630A20" w:rsidRDefault="00346F76" w:rsidP="00470A8E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5" behindDoc="0" locked="0" layoutInCell="1" allowOverlap="1" wp14:anchorId="07C6065C" wp14:editId="567B268D">
                    <wp:simplePos x="0" y="0"/>
                    <wp:positionH relativeFrom="column">
                      <wp:posOffset>-292735</wp:posOffset>
                    </wp:positionH>
                    <wp:positionV relativeFrom="paragraph">
                      <wp:posOffset>1541145</wp:posOffset>
                    </wp:positionV>
                    <wp:extent cx="6346190" cy="635"/>
                    <wp:effectExtent l="0" t="0" r="0" b="0"/>
                    <wp:wrapTopAndBottom/>
                    <wp:docPr id="51" name="Szövegdoboz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4619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E1A45" w14:textId="0262C740" w:rsidR="00346F76" w:rsidRPr="003D3A12" w:rsidRDefault="00346F76" w:rsidP="00346F76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20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Engedélyező jel előállítása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C6065C" id="Szövegdoboz 51" o:spid="_x0000_s1043" type="#_x0000_t202" style="position:absolute;left:0;text-align:left;margin-left:-23.05pt;margin-top:121.35pt;width:499.7pt;height:.0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" stroked="f">
                    <v:textbox style="mso-fit-shape-to-text:t" inset="0,0,0,0">
                      <w:txbxContent>
                        <w:p w14:paraId="56EE1A45" w14:textId="0262C740" w:rsidR="00346F76" w:rsidRPr="003D3A12" w:rsidRDefault="00346F76" w:rsidP="00346F76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20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Engedélyező jel előállítása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1C1D73">
            <w:rPr>
              <w:noProof/>
            </w:rPr>
            <w:drawing>
              <wp:anchor distT="0" distB="0" distL="114300" distR="114300" simplePos="0" relativeHeight="251658253" behindDoc="0" locked="0" layoutInCell="1" allowOverlap="1" wp14:anchorId="17354631" wp14:editId="388FDD9F">
                <wp:simplePos x="0" y="0"/>
                <wp:positionH relativeFrom="margin">
                  <wp:align>center</wp:align>
                </wp:positionH>
                <wp:positionV relativeFrom="paragraph">
                  <wp:posOffset>461010</wp:posOffset>
                </wp:positionV>
                <wp:extent cx="6346769" cy="1023582"/>
                <wp:effectExtent l="0" t="0" r="0" b="5715"/>
                <wp:wrapTopAndBottom/>
                <wp:docPr id="22" name="Kép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6769" cy="102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31D8F">
            <w:rPr>
              <w:rFonts w:eastAsiaTheme="minorEastAsia"/>
            </w:rPr>
            <w:t xml:space="preserve">Ez az jelenti, hogy </w:t>
          </w:r>
          <w:r w:rsidR="003773FE">
            <w:rPr>
              <w:rFonts w:eastAsiaTheme="minorEastAsia"/>
            </w:rPr>
            <w:t>minden 520-adik órajelre adunk ki egy egyetlen órajel hosszúságú impulzust.</w:t>
          </w:r>
        </w:p>
        <w:p w14:paraId="7E08513F" w14:textId="4638B7E1" w:rsidR="00B71B0E" w:rsidRDefault="003773FE" w:rsidP="00470A8E">
          <w:pPr>
            <w:rPr>
              <w:b/>
              <w:bCs/>
            </w:rPr>
          </w:pPr>
          <w:proofErr w:type="spellStart"/>
          <w:r w:rsidRPr="003773FE">
            <w:rPr>
              <w:b/>
              <w:bCs/>
            </w:rPr>
            <w:t>A</w:t>
          </w:r>
          <w:r w:rsidR="00B71B0E" w:rsidRPr="003773FE">
            <w:rPr>
              <w:b/>
              <w:bCs/>
            </w:rPr>
            <w:t>ddress</w:t>
          </w:r>
          <w:proofErr w:type="spellEnd"/>
          <w:r w:rsidR="00B71B0E" w:rsidRPr="003773FE">
            <w:rPr>
              <w:b/>
              <w:bCs/>
            </w:rPr>
            <w:t xml:space="preserve"> </w:t>
          </w:r>
          <w:proofErr w:type="spellStart"/>
          <w:r w:rsidR="00B71B0E" w:rsidRPr="003773FE">
            <w:rPr>
              <w:b/>
              <w:bCs/>
            </w:rPr>
            <w:t>counter</w:t>
          </w:r>
          <w:proofErr w:type="spellEnd"/>
          <w:r w:rsidRPr="003773FE">
            <w:rPr>
              <w:b/>
              <w:bCs/>
            </w:rPr>
            <w:t>:</w:t>
          </w:r>
        </w:p>
        <w:p w14:paraId="057B2BC2" w14:textId="0DB34898" w:rsidR="00491358" w:rsidRPr="003773FE" w:rsidRDefault="00491358" w:rsidP="00491358">
          <w:r>
            <w:t xml:space="preserve">Az NCO ezen része állítja elő a megjeleníteni kívánt </w:t>
          </w:r>
          <w:r w:rsidR="00D21BDE">
            <w:t xml:space="preserve">memória elem címét. </w:t>
          </w:r>
          <w:r w:rsidR="000338B8">
            <w:t>Gyakorlatilag ez egy felfelé számláló áramkör</w:t>
          </w:r>
          <w:r w:rsidR="004D31A7">
            <w:t xml:space="preserve">, </w:t>
          </w:r>
          <w:r w:rsidR="000338B8">
            <w:t xml:space="preserve">aminek a kimenete rá van kötve a memória </w:t>
          </w:r>
          <w:r w:rsidR="00B83CC7">
            <w:t>cím</w:t>
          </w:r>
          <w:r w:rsidR="004D31A7">
            <w:t xml:space="preserve"> </w:t>
          </w:r>
          <w:r w:rsidR="00B83CC7">
            <w:t xml:space="preserve">bemenetére, tehát a </w:t>
          </w:r>
          <w:r w:rsidR="00812E80">
            <w:t xml:space="preserve">számláló értékének megfelelő memóriacímű érték kerül </w:t>
          </w:r>
          <w:r w:rsidR="009636F7">
            <w:t>kiolvasásra a memóriából</w:t>
          </w:r>
          <w:r w:rsidR="00BA5D71">
            <w:t xml:space="preserve">. </w:t>
          </w:r>
          <w:r w:rsidR="004F2A9D">
            <w:t>A modulnak van még egy M bemenete is, amely</w:t>
          </w:r>
          <w:r w:rsidR="004D3322">
            <w:t xml:space="preserve">ben a fázislépést adjuk meg neki és ez alapján állítja elő a címeket a memória számára. </w:t>
          </w:r>
        </w:p>
        <w:p w14:paraId="368C4C9A" w14:textId="4427E7EA" w:rsidR="00C903C9" w:rsidRDefault="00346F76" w:rsidP="00470A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6" behindDoc="0" locked="0" layoutInCell="1" allowOverlap="1" wp14:anchorId="49F8D76C" wp14:editId="2D56DEAF">
                    <wp:simplePos x="0" y="0"/>
                    <wp:positionH relativeFrom="column">
                      <wp:posOffset>153670</wp:posOffset>
                    </wp:positionH>
                    <wp:positionV relativeFrom="paragraph">
                      <wp:posOffset>2674620</wp:posOffset>
                    </wp:positionV>
                    <wp:extent cx="5454015" cy="635"/>
                    <wp:effectExtent l="0" t="0" r="0" b="0"/>
                    <wp:wrapTopAndBottom/>
                    <wp:docPr id="52" name="Szövegdoboz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401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C88103" w14:textId="5834AAE3" w:rsidR="00346F76" w:rsidRPr="005310F0" w:rsidRDefault="00346F76" w:rsidP="00346F76">
                                <w:pPr>
                                  <w:pStyle w:val="Kpalrs"/>
                                  <w:jc w:val="center"/>
                                  <w:rPr>
                                    <w:b/>
                                    <w:bCs/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b/>
                                    <w:bCs/>
                                    <w:noProof/>
                                  </w:rPr>
                                  <w:t>21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. ábra </w:t>
                                </w:r>
                                <w:proofErr w:type="spellStart"/>
                                <w:r>
                                  <w:t>Syncron</w:t>
                                </w:r>
                                <w:proofErr w:type="spellEnd"/>
                                <w:r>
                                  <w:t xml:space="preserve"> block ram 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F8D76C" id="Szövegdoboz 52" o:spid="_x0000_s1044" type="#_x0000_t202" style="position:absolute;left:0;text-align:left;margin-left:12.1pt;margin-top:210.6pt;width:429.45pt;height:.0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" stroked="f">
                    <v:textbox style="mso-fit-shape-to-text:t" inset="0,0,0,0">
                      <w:txbxContent>
                        <w:p w14:paraId="46C88103" w14:textId="5834AAE3" w:rsidR="00346F76" w:rsidRPr="005310F0" w:rsidRDefault="00346F76" w:rsidP="00346F76">
                          <w:pPr>
                            <w:pStyle w:val="Kpalrs"/>
                            <w:jc w:val="center"/>
                            <w:rPr>
                              <w:b/>
                              <w:bCs/>
                              <w:noProof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b/>
                              <w:bCs/>
                              <w:noProof/>
                            </w:rPr>
                            <w:t>21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  <w:r>
                            <w:t xml:space="preserve">. ábra </w:t>
                          </w:r>
                          <w:proofErr w:type="spellStart"/>
                          <w:r>
                            <w:t>Syncron</w:t>
                          </w:r>
                          <w:proofErr w:type="spellEnd"/>
                          <w:r>
                            <w:t xml:space="preserve"> block ram [1]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D26A10" w:rsidRPr="003773FE">
            <w:rPr>
              <w:b/>
              <w:bCs/>
              <w:noProof/>
            </w:rPr>
            <w:drawing>
              <wp:anchor distT="0" distB="0" distL="114300" distR="114300" simplePos="0" relativeHeight="251658251" behindDoc="0" locked="0" layoutInCell="1" allowOverlap="1" wp14:anchorId="1B11755D" wp14:editId="43510467">
                <wp:simplePos x="0" y="0"/>
                <wp:positionH relativeFrom="margin">
                  <wp:align>center</wp:align>
                </wp:positionH>
                <wp:positionV relativeFrom="paragraph">
                  <wp:posOffset>426555</wp:posOffset>
                </wp:positionV>
                <wp:extent cx="5454595" cy="2251103"/>
                <wp:effectExtent l="0" t="0" r="0" b="0"/>
                <wp:wrapTopAndBottom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595" cy="2251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773FE" w:rsidRPr="003773FE">
            <w:rPr>
              <w:b/>
              <w:bCs/>
            </w:rPr>
            <w:t>Memória modul:</w:t>
          </w:r>
          <w:r w:rsidR="003773FE">
            <w:t xml:space="preserve">(hivatkozás a </w:t>
          </w:r>
          <w:proofErr w:type="spellStart"/>
          <w:r w:rsidR="003773FE">
            <w:t>met</w:t>
          </w:r>
          <w:proofErr w:type="spellEnd"/>
          <w:r w:rsidR="003773FE">
            <w:t xml:space="preserve"> előadásra)</w:t>
          </w:r>
          <w:r w:rsidR="00686D82">
            <w:t>:</w:t>
          </w:r>
        </w:p>
        <w:p w14:paraId="0F4C7062" w14:textId="2D45A944" w:rsidR="002B77C3" w:rsidRDefault="00686D82" w:rsidP="00470A8E">
          <w:r>
            <w:lastRenderedPageBreak/>
            <w:t>A képen egy szinkron memória modul látható, mely</w:t>
          </w:r>
          <w:r w:rsidR="00AB13AF">
            <w:t>et</w:t>
          </w:r>
          <w:r>
            <w:t xml:space="preserve"> a</w:t>
          </w:r>
          <w:r w:rsidR="00AB13AF">
            <w:t>z FPGA-</w:t>
          </w:r>
          <w:proofErr w:type="spellStart"/>
          <w:r w:rsidR="00AB13AF">
            <w:t>ba</w:t>
          </w:r>
          <w:proofErr w:type="spellEnd"/>
          <w:r w:rsidR="00AB13AF">
            <w:t xml:space="preserve"> integrált block ram </w:t>
          </w:r>
          <w:r w:rsidR="00432959">
            <w:t xml:space="preserve">valósít meg. Az eszközben található </w:t>
          </w:r>
          <w:r w:rsidR="001C69CB">
            <w:t xml:space="preserve">105 darab m4k nevezetű block ram, ami annyit tesz, hogy 105 4KB memóriájú modul foglal helyet a chipben. </w:t>
          </w:r>
          <w:r w:rsidR="00B3466F">
            <w:t xml:space="preserve">Az általunk használt memória mélységét </w:t>
          </w:r>
          <w:r w:rsidR="00D42BA7">
            <w:t xml:space="preserve">6 </w:t>
          </w:r>
          <w:r w:rsidR="003773BC">
            <w:t>kbyte</w:t>
          </w:r>
          <w:r w:rsidR="00D42BA7">
            <w:t>, m</w:t>
          </w:r>
          <w:r w:rsidR="00D6324F">
            <w:t>elyben 6144 byte tárolható és nekünk 6000 elem tárolása szükséges</w:t>
          </w:r>
          <w:r w:rsidR="001041AC">
            <w:t xml:space="preserve"> (továbbfejlesztés dinamikus memóriával)</w:t>
          </w:r>
          <w:r w:rsidR="003773BC">
            <w:t>.</w:t>
          </w:r>
          <w:r w:rsidR="002B77C3">
            <w:t xml:space="preserve"> A memóriához szükséges címvezetékek száma 13.</w:t>
          </w:r>
        </w:p>
        <w:p w14:paraId="48207D53" w14:textId="74BC995E" w:rsidR="00494DE9" w:rsidRDefault="00102F17" w:rsidP="00470A8E">
          <w:r>
            <w:t xml:space="preserve">A memóriánk szélességét 8 bitre választottuk, tehát ekkora egy adat a memóriánkban. </w:t>
          </w:r>
        </w:p>
        <w:p w14:paraId="67260D7D" w14:textId="053125B3" w:rsidR="000A76BA" w:rsidRDefault="00615698" w:rsidP="008925BD">
          <w:pPr>
            <w:pStyle w:val="Cmsor2"/>
            <w:numPr>
              <w:ilvl w:val="1"/>
              <w:numId w:val="20"/>
            </w:numPr>
          </w:pPr>
          <w:bookmarkStart w:id="45" w:name="_Toc89595421"/>
          <w:r>
            <w:t>Kommunikáció</w:t>
          </w:r>
          <w:bookmarkEnd w:id="45"/>
        </w:p>
        <w:p w14:paraId="1CC20181" w14:textId="12216F7E" w:rsidR="00553AD3" w:rsidRDefault="00346F76" w:rsidP="00553A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7" behindDoc="0" locked="0" layoutInCell="1" allowOverlap="1" wp14:anchorId="27BEE8ED" wp14:editId="46493D45">
                    <wp:simplePos x="0" y="0"/>
                    <wp:positionH relativeFrom="column">
                      <wp:posOffset>1449070</wp:posOffset>
                    </wp:positionH>
                    <wp:positionV relativeFrom="paragraph">
                      <wp:posOffset>4831715</wp:posOffset>
                    </wp:positionV>
                    <wp:extent cx="2861945" cy="635"/>
                    <wp:effectExtent l="0" t="0" r="0" b="0"/>
                    <wp:wrapTopAndBottom/>
                    <wp:docPr id="53" name="Szövegdoboz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194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CE8704" w14:textId="1275C7E5" w:rsidR="00346F76" w:rsidRPr="00FB1DC4" w:rsidRDefault="00346F76" w:rsidP="00346F76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22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Általános regiszter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7BEE8ED" id="Szövegdoboz 53" o:spid="_x0000_s1045" type="#_x0000_t202" style="position:absolute;left:0;text-align:left;margin-left:114.1pt;margin-top:380.45pt;width:225.35pt;height:.0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" stroked="f">
                    <v:textbox style="mso-fit-shape-to-text:t" inset="0,0,0,0">
                      <w:txbxContent>
                        <w:p w14:paraId="6CCE8704" w14:textId="1275C7E5" w:rsidR="00346F76" w:rsidRPr="00FB1DC4" w:rsidRDefault="00346F76" w:rsidP="00346F76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22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Általános regiszter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78347C">
            <w:rPr>
              <w:noProof/>
            </w:rPr>
            <w:drawing>
              <wp:anchor distT="0" distB="0" distL="114300" distR="114300" simplePos="0" relativeHeight="251658258" behindDoc="0" locked="0" layoutInCell="1" allowOverlap="1" wp14:anchorId="6453AA27" wp14:editId="0BCD6DB4">
                <wp:simplePos x="0" y="0"/>
                <wp:positionH relativeFrom="margin">
                  <wp:align>center</wp:align>
                </wp:positionH>
                <wp:positionV relativeFrom="paragraph">
                  <wp:posOffset>1046752</wp:posOffset>
                </wp:positionV>
                <wp:extent cx="2861953" cy="3728133"/>
                <wp:effectExtent l="0" t="0" r="0" b="5715"/>
                <wp:wrapTopAndBottom/>
                <wp:docPr id="33" name="Kép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1953" cy="3728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53AD3">
            <w:t xml:space="preserve">Ez az interfész teremt kapcsolatot a </w:t>
          </w:r>
          <w:r w:rsidR="00910EB5">
            <w:t>kommunikációs egység és az állapotgép között, vagyis azon kívül, hogy fogadja a beérkező adatokat a</w:t>
          </w:r>
          <w:r w:rsidR="00896C5E">
            <w:t xml:space="preserve">z adatátviteli egységből leválasztó szerepet is betölt. </w:t>
          </w:r>
          <w:r w:rsidR="004613F7">
            <w:t>Az átviteli módtól függetleníti a megvalósítandó rendszerünket</w:t>
          </w:r>
          <w:r w:rsidR="009F2473">
            <w:t xml:space="preserve">, tehát a későbbiekben más adatátviteli egységekkel is használhatjuk, például SPI, I2C stb. </w:t>
          </w:r>
        </w:p>
        <w:p w14:paraId="05AD8776" w14:textId="3A12B269" w:rsidR="009F2473" w:rsidRDefault="009F2473" w:rsidP="00553AD3">
          <w:r>
            <w:t xml:space="preserve">A modul az </w:t>
          </w:r>
          <w:proofErr w:type="spellStart"/>
          <w:r>
            <w:t>uartba</w:t>
          </w:r>
          <w:proofErr w:type="spellEnd"/>
          <w:r>
            <w:t xml:space="preserve"> beérkező és továbbított 8 bites adatokat fogadja a </w:t>
          </w:r>
          <w:proofErr w:type="spellStart"/>
          <w:r>
            <w:t>D_reg_in</w:t>
          </w:r>
          <w:proofErr w:type="spellEnd"/>
          <w:r>
            <w:t xml:space="preserve"> bemenetén. Ezeket úgy kell elképzelni, hogy minden egyes funkcióhoz hozzárendelünk egy-egy regisztert és ezekbe a regiszterekbe írunk, és a kimenetük vezérli az állapotgépet. Így </w:t>
          </w:r>
          <w:r w:rsidR="00925A16">
            <w:t>nem az állapotgépben kell a beérkező biteket szétválogatni, ezért elegendő egy-egy bit a vezérléshez.</w:t>
          </w:r>
        </w:p>
        <w:p w14:paraId="7A533A10" w14:textId="02154796" w:rsidR="007109CA" w:rsidRDefault="007109CA" w:rsidP="00553AD3">
          <w:r>
            <w:t xml:space="preserve">Egy parancs 3 bájtos és a következőképpen </w:t>
          </w:r>
          <w:r w:rsidR="008D30B7">
            <w:t xml:space="preserve">néz ki: R/W, address0, address1, </w:t>
          </w:r>
          <w:proofErr w:type="spellStart"/>
          <w:r w:rsidR="008D30B7">
            <w:t>data</w:t>
          </w:r>
          <w:proofErr w:type="spellEnd"/>
        </w:p>
        <w:p w14:paraId="0D31B67C" w14:textId="075316BD" w:rsidR="00E04FDD" w:rsidRDefault="008D30B7" w:rsidP="00553AD3">
          <w:r>
            <w:lastRenderedPageBreak/>
            <w:t>Vagyis először megmondjuk, hogy írni vagy olvasni szeretnénk, utána megadjuk a regiszter címét, amit egy multiplexerrel kiválasztunk, aztán a beírandó adatot adjuk meg.</w:t>
          </w:r>
        </w:p>
        <w:p w14:paraId="78F35922" w14:textId="5A48F5AE" w:rsidR="004E7810" w:rsidRDefault="004E7810" w:rsidP="004E7810">
          <w:pPr>
            <w:pStyle w:val="Cmsor2"/>
            <w:numPr>
              <w:ilvl w:val="1"/>
              <w:numId w:val="20"/>
            </w:numPr>
          </w:pPr>
          <w:bookmarkStart w:id="46" w:name="_Toc2015349598"/>
          <w:bookmarkStart w:id="47" w:name="_Toc87900975"/>
          <w:bookmarkStart w:id="48" w:name="_Toc89595422"/>
          <w:r>
            <w:t>FSM</w:t>
          </w:r>
          <w:bookmarkEnd w:id="46"/>
          <w:bookmarkEnd w:id="47"/>
          <w:bookmarkEnd w:id="48"/>
        </w:p>
        <w:p w14:paraId="0AD9B5E3" w14:textId="7D42EB74" w:rsidR="00AC7847" w:rsidRDefault="00AC7847" w:rsidP="00AC7847">
          <w:r>
            <w:t>IDLE:</w:t>
          </w:r>
          <w:r w:rsidR="00026A24">
            <w:t xml:space="preserve"> alapállapot, </w:t>
          </w:r>
          <w:proofErr w:type="spellStart"/>
          <w:r w:rsidR="00026A24">
            <w:t>rst_n</w:t>
          </w:r>
          <w:proofErr w:type="spellEnd"/>
          <w:r w:rsidR="00026A24">
            <w:t xml:space="preserve"> és </w:t>
          </w:r>
          <w:r w:rsidR="00C73607">
            <w:t>stop jel</w:t>
          </w:r>
          <w:r w:rsidR="00A837D2">
            <w:t xml:space="preserve"> hatására</w:t>
          </w:r>
        </w:p>
        <w:p w14:paraId="1D55C7C0" w14:textId="44501068" w:rsidR="00900EA9" w:rsidRDefault="00900EA9" w:rsidP="00AC7847">
          <w:r>
            <w:t>WAIT:</w:t>
          </w:r>
          <w:r w:rsidR="00C73607">
            <w:t xml:space="preserve"> miután elindítottuk egy frekvenciaértéket vár, ami a kimeneti frekvenciája lesz az áramkörnek. </w:t>
          </w:r>
        </w:p>
        <w:p w14:paraId="53C1E52E" w14:textId="396C3AB6" w:rsidR="00900EA9" w:rsidRDefault="00FA32ED" w:rsidP="00AC7847">
          <w:r>
            <w:t>RUN</w:t>
          </w:r>
          <w:r w:rsidR="00077B45">
            <w:t>:</w:t>
          </w:r>
          <w:r w:rsidR="008243E0">
            <w:t xml:space="preserve"> az </w:t>
          </w:r>
          <w:proofErr w:type="spellStart"/>
          <w:r w:rsidR="008243E0">
            <w:t>nco</w:t>
          </w:r>
          <w:proofErr w:type="spellEnd"/>
          <w:r w:rsidR="008243E0">
            <w:t xml:space="preserve"> modul engedélyező jelét egybe állítjuk és így működésbe lép a modul</w:t>
          </w:r>
        </w:p>
        <w:p w14:paraId="2060FB17" w14:textId="483EEA78" w:rsidR="004A022F" w:rsidRDefault="00346F76" w:rsidP="00AC78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8" behindDoc="0" locked="0" layoutInCell="1" allowOverlap="1" wp14:anchorId="30B5E3DF" wp14:editId="68228092">
                    <wp:simplePos x="0" y="0"/>
                    <wp:positionH relativeFrom="column">
                      <wp:posOffset>1019810</wp:posOffset>
                    </wp:positionH>
                    <wp:positionV relativeFrom="paragraph">
                      <wp:posOffset>3930650</wp:posOffset>
                    </wp:positionV>
                    <wp:extent cx="3721100" cy="635"/>
                    <wp:effectExtent l="0" t="0" r="0" b="0"/>
                    <wp:wrapTopAndBottom/>
                    <wp:docPr id="54" name="Szövegdoboz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11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D2BE19" w14:textId="3390C0B5" w:rsidR="00346F76" w:rsidRPr="009D6C0B" w:rsidRDefault="00346F76" w:rsidP="00346F76">
                                <w:pPr>
                                  <w:pStyle w:val="Kpalrs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ábra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23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 ábra Állapotdiagramm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0B5E3DF" id="Szövegdoboz 54" o:spid="_x0000_s1046" type="#_x0000_t202" style="position:absolute;left:0;text-align:left;margin-left:80.3pt;margin-top:309.5pt;width:293pt;height:.0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" stroked="f">
                    <v:textbox style="mso-fit-shape-to-text:t" inset="0,0,0,0">
                      <w:txbxContent>
                        <w:p w14:paraId="60D2BE19" w14:textId="3390C0B5" w:rsidR="00346F76" w:rsidRPr="009D6C0B" w:rsidRDefault="00346F76" w:rsidP="00346F76">
                          <w:pPr>
                            <w:pStyle w:val="Kpalrs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ábra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. ábra Állapotdiagramm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7B2BB3">
            <w:rPr>
              <w:noProof/>
            </w:rPr>
            <w:drawing>
              <wp:anchor distT="0" distB="0" distL="114300" distR="114300" simplePos="0" relativeHeight="251658256" behindDoc="0" locked="0" layoutInCell="1" allowOverlap="1" wp14:anchorId="5491CE75" wp14:editId="26E9602E">
                <wp:simplePos x="0" y="0"/>
                <wp:positionH relativeFrom="margin">
                  <wp:align>center</wp:align>
                </wp:positionH>
                <wp:positionV relativeFrom="paragraph">
                  <wp:posOffset>667582</wp:posOffset>
                </wp:positionV>
                <wp:extent cx="3721100" cy="3206115"/>
                <wp:effectExtent l="0" t="0" r="0" b="0"/>
                <wp:wrapTopAndBottom/>
                <wp:docPr id="28" name="Kép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1100" cy="320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43E0">
            <w:t>LOAD: új hullámforma értékeket akarunk a memóriába tölteni, ha ez megtörtént visszaugrunk alap állapotba (</w:t>
          </w:r>
          <w:proofErr w:type="spellStart"/>
          <w:r w:rsidR="008243E0">
            <w:t>idle</w:t>
          </w:r>
          <w:proofErr w:type="spellEnd"/>
          <w:r w:rsidR="008243E0">
            <w:t>)</w:t>
          </w:r>
        </w:p>
        <w:p w14:paraId="2DD47B25" w14:textId="29C4162A" w:rsidR="004A022F" w:rsidRDefault="004A022F" w:rsidP="00AC7847"/>
        <w:p w14:paraId="49713A90" w14:textId="2D73EC5A" w:rsidR="00C2410B" w:rsidRDefault="00C2410B" w:rsidP="00C2410B">
          <w:r>
            <w:t>Az állapot</w:t>
          </w:r>
          <w:r w:rsidR="009E4375">
            <w:t>gép</w:t>
          </w:r>
          <w:r>
            <w:t xml:space="preserve"> állítja elő az NCO működéséhez szükséges jeleket. </w:t>
          </w:r>
          <w:r w:rsidR="00D05B4F">
            <w:t xml:space="preserve">Segítségével </w:t>
          </w:r>
          <w:r w:rsidR="004F2A9D">
            <w:t xml:space="preserve">tudjuk engedélyezni a </w:t>
          </w:r>
          <w:proofErr w:type="spellStart"/>
          <w:r w:rsidR="00A35657">
            <w:t>dump</w:t>
          </w:r>
          <w:proofErr w:type="spellEnd"/>
          <w:r w:rsidR="00A35657">
            <w:t xml:space="preserve"> modult és a digitális-analóg átalakítót az analóg jel előállításához.</w:t>
          </w:r>
        </w:p>
        <w:p w14:paraId="5E7F55F1" w14:textId="533F09FE" w:rsidR="000D5860" w:rsidRDefault="00EB55DD" w:rsidP="00BE07C0">
          <w:pPr>
            <w:pStyle w:val="Cmsor2"/>
            <w:numPr>
              <w:ilvl w:val="1"/>
              <w:numId w:val="20"/>
            </w:numPr>
          </w:pPr>
          <w:bookmarkStart w:id="49" w:name="_Toc89595423"/>
          <w:r>
            <w:t>Dump</w:t>
          </w:r>
          <w:bookmarkEnd w:id="49"/>
        </w:p>
        <w:p w14:paraId="346F3230" w14:textId="166F5AFF" w:rsidR="00A35657" w:rsidRDefault="00A35657" w:rsidP="00A35657">
          <w:r>
            <w:t xml:space="preserve">Ez az </w:t>
          </w:r>
          <w:proofErr w:type="spellStart"/>
          <w:r>
            <w:t>nco</w:t>
          </w:r>
          <w:proofErr w:type="spellEnd"/>
          <w:r>
            <w:t xml:space="preserve"> kimenetén megjelenő digitális hullámformát tölti be a memóriába és küldi tovább a számítógépnek. Ezáltal lehet a jeleinket számítógép segítségével vizsgálni. </w:t>
          </w:r>
          <w:r w:rsidR="00ED7C3C">
            <w:t xml:space="preserve">Ennek egy engedélyező bemenete van és </w:t>
          </w:r>
          <w:r w:rsidR="00600684">
            <w:t>maga az adat bemenetén jönnek a hullámforma kiolvasott adatai.</w:t>
          </w:r>
        </w:p>
        <w:p w14:paraId="64E5E815" w14:textId="2ADD18A3" w:rsidR="001D7171" w:rsidRDefault="001D7171" w:rsidP="001D7171">
          <w:pPr>
            <w:pStyle w:val="Cmsor2"/>
            <w:numPr>
              <w:ilvl w:val="1"/>
              <w:numId w:val="20"/>
            </w:numPr>
          </w:pPr>
          <w:bookmarkStart w:id="50" w:name="_Toc89595424"/>
          <w:r>
            <w:lastRenderedPageBreak/>
            <w:t>DAC</w:t>
          </w:r>
          <w:bookmarkEnd w:id="50"/>
        </w:p>
        <w:p w14:paraId="25A7DD69" w14:textId="61296E72" w:rsidR="001D7171" w:rsidRDefault="001D7171" w:rsidP="004F734C">
          <w:r w:rsidRPr="004F734C">
            <w:t xml:space="preserve">Az </w:t>
          </w:r>
          <w:proofErr w:type="spellStart"/>
          <w:r w:rsidRPr="004F734C">
            <w:t>nco</w:t>
          </w:r>
          <w:proofErr w:type="spellEnd"/>
          <w:r w:rsidRPr="004F734C">
            <w:t xml:space="preserve"> kimenetén </w:t>
          </w:r>
          <w:r w:rsidR="00F077F9" w:rsidRPr="004F734C">
            <w:t xml:space="preserve">egy digitális jelalak jelenik meg, amit át tudunk alakítani analóg jellé egy D/A átalakítósegítségével. Ezt engedélyezhetjük és akár a </w:t>
          </w:r>
          <w:r w:rsidR="004F734C" w:rsidRPr="004F734C">
            <w:t xml:space="preserve">be is </w:t>
          </w:r>
          <w:proofErr w:type="spellStart"/>
          <w:r w:rsidR="004F734C" w:rsidRPr="004F734C">
            <w:t>állíthajuk</w:t>
          </w:r>
          <w:proofErr w:type="spellEnd"/>
          <w:r w:rsidR="004F734C" w:rsidRPr="004F734C">
            <w:t xml:space="preserve"> hogyan kapcsolódjon a kimenetünk (8 bit) az átalakítóhoz.</w:t>
          </w:r>
        </w:p>
        <w:p w14:paraId="1C0FC1B2" w14:textId="581CBA71" w:rsidR="008701D8" w:rsidRPr="004F734C" w:rsidRDefault="00346F76" w:rsidP="004F73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9" behindDoc="0" locked="0" layoutInCell="1" allowOverlap="1" wp14:anchorId="35CFB3BB" wp14:editId="594D335A">
                    <wp:simplePos x="0" y="0"/>
                    <wp:positionH relativeFrom="column">
                      <wp:posOffset>1080135</wp:posOffset>
                    </wp:positionH>
                    <wp:positionV relativeFrom="paragraph">
                      <wp:posOffset>2604770</wp:posOffset>
                    </wp:positionV>
                    <wp:extent cx="3600450" cy="635"/>
                    <wp:effectExtent l="0" t="0" r="0" b="0"/>
                    <wp:wrapTopAndBottom/>
                    <wp:docPr id="55" name="Szövegdoboz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045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065FE7" w14:textId="11CE6140" w:rsidR="00346F76" w:rsidRPr="00521898" w:rsidRDefault="00EB56C3" w:rsidP="00346F76">
                                <w:pPr>
                                  <w:pStyle w:val="Kpalrs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SEQ ábra \* ARABIC </w:instrText>
                                </w:r>
                                <w:r>
                                  <w:fldChar w:fldCharType="separate"/>
                                </w:r>
                                <w:r w:rsidR="003E77E6">
                                  <w:rPr>
                                    <w:noProof/>
                                  </w:rPr>
                                  <w:t>24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346F76">
                                  <w:t>. ábra DA átalakító modul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CFB3BB" id="Szövegdoboz 55" o:spid="_x0000_s1047" type="#_x0000_t202" style="position:absolute;left:0;text-align:left;margin-left:85.05pt;margin-top:205.1pt;width:283.5pt;height:.0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" stroked="f">
                    <v:textbox style="mso-fit-shape-to-text:t" inset="0,0,0,0">
                      <w:txbxContent>
                        <w:p w14:paraId="33065FE7" w14:textId="11CE6140" w:rsidR="00346F76" w:rsidRPr="00521898" w:rsidRDefault="00EB56C3" w:rsidP="00346F76">
                          <w:pPr>
                            <w:pStyle w:val="Kpalrs"/>
                            <w:jc w:val="center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SEQ ábra \* ARABIC </w:instrText>
                          </w:r>
                          <w:r>
                            <w:fldChar w:fldCharType="separate"/>
                          </w:r>
                          <w:r w:rsidR="003E77E6">
                            <w:rPr>
                              <w:noProof/>
                            </w:rPr>
                            <w:t>24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346F76">
                            <w:t>. ábra DA átalakító modul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8701D8" w:rsidRPr="008701D8">
            <w:rPr>
              <w:noProof/>
            </w:rPr>
            <w:drawing>
              <wp:anchor distT="0" distB="0" distL="114300" distR="114300" simplePos="0" relativeHeight="251658259" behindDoc="0" locked="0" layoutInCell="1" allowOverlap="1" wp14:anchorId="11615381" wp14:editId="13599BD5">
                <wp:simplePos x="0" y="0"/>
                <wp:positionH relativeFrom="margin">
                  <wp:align>center</wp:align>
                </wp:positionH>
                <wp:positionV relativeFrom="paragraph">
                  <wp:posOffset>23854</wp:posOffset>
                </wp:positionV>
                <wp:extent cx="3600953" cy="2524477"/>
                <wp:effectExtent l="0" t="0" r="0" b="0"/>
                <wp:wrapTopAndBottom/>
                <wp:docPr id="34" name="Kép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953" cy="2524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7BA6EFB" w14:textId="7DF236E3" w:rsidR="002D6023" w:rsidRDefault="002D6023" w:rsidP="004E7810">
          <w:pPr>
            <w:pStyle w:val="Cmsor2"/>
            <w:numPr>
              <w:ilvl w:val="1"/>
              <w:numId w:val="20"/>
            </w:numPr>
          </w:pPr>
          <w:bookmarkStart w:id="51" w:name="_Toc89595425"/>
          <w:proofErr w:type="spellStart"/>
          <w:r>
            <w:t>Reset</w:t>
          </w:r>
          <w:proofErr w:type="spellEnd"/>
          <w:r>
            <w:t xml:space="preserve"> szinkronizáció</w:t>
          </w:r>
          <w:bookmarkEnd w:id="51"/>
        </w:p>
        <w:p w14:paraId="50309BC6" w14:textId="15A6BE6E" w:rsidR="00177536" w:rsidRPr="006E58A5" w:rsidRDefault="00177536" w:rsidP="004F2A9D">
          <w:pPr>
            <w:ind w:firstLine="540"/>
          </w:pPr>
          <w:r>
            <w:t xml:space="preserve">A megvalósított áramkör </w:t>
          </w:r>
          <w:r w:rsidR="00841F3A">
            <w:t>minden s</w:t>
          </w:r>
          <w:r w:rsidR="00634555">
            <w:t xml:space="preserve">zekvenciális elemére egy </w:t>
          </w:r>
          <w:proofErr w:type="spellStart"/>
          <w:r w:rsidR="00634555">
            <w:t>reset</w:t>
          </w:r>
          <w:proofErr w:type="spellEnd"/>
          <w:r w:rsidR="00634555">
            <w:t xml:space="preserve"> jel csatlakozik</w:t>
          </w:r>
          <w:r w:rsidR="007A3892">
            <w:t xml:space="preserve">. Ez a jel egy alacsony aktív </w:t>
          </w:r>
          <w:proofErr w:type="spellStart"/>
          <w:r w:rsidR="007A3892">
            <w:t>reset</w:t>
          </w:r>
          <w:proofErr w:type="spellEnd"/>
          <w:r w:rsidR="007A3892">
            <w:t xml:space="preserve">, melyet egy nyomógombbal tudunk előállítani. </w:t>
          </w:r>
          <w:r w:rsidR="000D3F0F">
            <w:t xml:space="preserve">Azonban a nyomógombot </w:t>
          </w:r>
          <w:proofErr w:type="spellStart"/>
          <w:r w:rsidR="000D3F0F">
            <w:t>pergésmentesíteni</w:t>
          </w:r>
          <w:proofErr w:type="spellEnd"/>
          <w:r w:rsidR="000D3F0F">
            <w:t xml:space="preserve"> </w:t>
          </w:r>
          <w:r w:rsidR="00B108A8">
            <w:t>kell</w:t>
          </w:r>
          <w:r w:rsidR="00C621EB">
            <w:t xml:space="preserve"> és szinkronizálni.</w:t>
          </w:r>
          <w:r w:rsidR="00B108A8">
            <w:t xml:space="preserve"> </w:t>
          </w:r>
          <w:r w:rsidR="009450D1">
            <w:t>Hogya</w:t>
          </w:r>
          <w:r w:rsidR="00866BA9">
            <w:t xml:space="preserve">n: </w:t>
          </w:r>
          <w:r w:rsidR="009D109B">
            <w:t xml:space="preserve">az áramkör érzékel </w:t>
          </w:r>
          <w:r w:rsidR="00866BA9">
            <w:t>egy</w:t>
          </w:r>
          <w:r w:rsidR="009D109B">
            <w:t xml:space="preserve"> lefutó élt (lefutó éldetektor)</w:t>
          </w:r>
          <w:r w:rsidR="00866BA9">
            <w:t xml:space="preserve"> számláló 1 </w:t>
          </w:r>
          <w:proofErr w:type="spellStart"/>
          <w:r w:rsidR="00866BA9">
            <w:t>ms-ig</w:t>
          </w:r>
          <w:proofErr w:type="spellEnd"/>
          <w:r w:rsidR="00866BA9">
            <w:t xml:space="preserve"> számol</w:t>
          </w:r>
          <w:r w:rsidR="00DA2FD9">
            <w:t xml:space="preserve">, megvalósítása </w:t>
          </w:r>
          <w:proofErr w:type="spellStart"/>
          <w:r w:rsidR="00DA2FD9">
            <w:t>szaturációs</w:t>
          </w:r>
          <w:proofErr w:type="spellEnd"/>
          <w:r w:rsidR="00DA2FD9">
            <w:t xml:space="preserve"> számlálóval</w:t>
          </w:r>
          <w:r w:rsidR="009D109B">
            <w:t xml:space="preserve"> (50 000)</w:t>
          </w:r>
          <w:r w:rsidR="00DA2FD9">
            <w:t xml:space="preserve">. </w:t>
          </w:r>
          <w:r w:rsidR="009D109B">
            <w:t>M</w:t>
          </w:r>
          <w:r w:rsidR="00311FC9">
            <w:t xml:space="preserve">inden egyes élváltásnál ez az érték </w:t>
          </w:r>
          <w:proofErr w:type="spellStart"/>
          <w:r w:rsidR="00311FC9">
            <w:t>lenullázódik</w:t>
          </w:r>
          <w:proofErr w:type="spellEnd"/>
          <w:r w:rsidR="00311FC9">
            <w:t xml:space="preserve"> (</w:t>
          </w:r>
          <w:r w:rsidR="006F3E50">
            <w:t>éldetektor</w:t>
          </w:r>
          <w:r w:rsidR="00311FC9">
            <w:t>)</w:t>
          </w:r>
          <w:r w:rsidR="009D109B">
            <w:t xml:space="preserve">. Ha a számláló eléri a beállított értéket, akkor kiad egy </w:t>
          </w:r>
          <w:proofErr w:type="spellStart"/>
          <w:r w:rsidR="009D109B">
            <w:t>reset</w:t>
          </w:r>
          <w:proofErr w:type="spellEnd"/>
          <w:r w:rsidR="009D109B">
            <w:t xml:space="preserve"> impulzust.</w:t>
          </w:r>
        </w:p>
        <w:p w14:paraId="7378949E" w14:textId="3F3879F1" w:rsidR="004F2A9D" w:rsidRPr="006E58A5" w:rsidRDefault="004F2A9D" w:rsidP="00C73607">
          <w:pPr>
            <w:pStyle w:val="Cmsor2"/>
          </w:pPr>
        </w:p>
        <w:p w14:paraId="2824459F" w14:textId="35B73E82" w:rsidR="00BE1EEE" w:rsidRDefault="00BE1EEE" w:rsidP="002D3858">
          <w:pPr>
            <w:pStyle w:val="Cmsor1"/>
            <w:numPr>
              <w:ilvl w:val="0"/>
              <w:numId w:val="20"/>
            </w:numPr>
          </w:pPr>
          <w:bookmarkStart w:id="52" w:name="_Toc1360234693"/>
          <w:bookmarkStart w:id="53" w:name="_Toc87900979"/>
          <w:bookmarkStart w:id="54" w:name="_Toc89595426"/>
          <w:r>
            <w:lastRenderedPageBreak/>
            <w:t xml:space="preserve">Eredmények </w:t>
          </w:r>
          <w:r w:rsidR="00250755">
            <w:t>értékelése, jövőbeli fejlesztések</w:t>
          </w:r>
          <w:bookmarkEnd w:id="52"/>
          <w:bookmarkEnd w:id="53"/>
          <w:bookmarkEnd w:id="54"/>
        </w:p>
        <w:p w14:paraId="441D5D4C" w14:textId="3F2ACF54" w:rsidR="0055735B" w:rsidRDefault="0055735B" w:rsidP="003F7BC4">
          <w:pPr>
            <w:shd w:val="clear" w:color="auto" w:fill="FFFFFF"/>
            <w:spacing w:before="100" w:beforeAutospacing="1" w:after="100" w:afterAutospacing="1" w:line="240" w:lineRule="auto"/>
            <w:ind w:firstLine="540"/>
            <w:rPr>
              <w:rFonts w:eastAsia="Times New Roman" w:cs="Times New Roman"/>
              <w:color w:val="201F1E"/>
              <w:lang w:eastAsia="hu-HU"/>
            </w:rPr>
          </w:pPr>
          <w:r>
            <w:rPr>
              <w:rFonts w:eastAsia="Times New Roman" w:cs="Times New Roman"/>
              <w:color w:val="201F1E"/>
              <w:lang w:eastAsia="hu-HU"/>
            </w:rPr>
            <w:t>A</w:t>
          </w:r>
          <w:r w:rsidR="00DA3B2F">
            <w:rPr>
              <w:rFonts w:eastAsia="Times New Roman" w:cs="Times New Roman"/>
              <w:color w:val="201F1E"/>
              <w:lang w:eastAsia="hu-HU"/>
            </w:rPr>
            <w:t xml:space="preserve"> Direct Digital Synthesis elvét megértettem és ennek alapján a rendszertervet is elkészítettem. Az NCO almodulját és top </w:t>
          </w:r>
          <w:proofErr w:type="spellStart"/>
          <w:r w:rsidR="00DA3B2F">
            <w:rPr>
              <w:rFonts w:eastAsia="Times New Roman" w:cs="Times New Roman"/>
              <w:color w:val="201F1E"/>
              <w:lang w:eastAsia="hu-HU"/>
            </w:rPr>
            <w:t>level</w:t>
          </w:r>
          <w:proofErr w:type="spellEnd"/>
          <w:r w:rsidR="00DA3B2F">
            <w:rPr>
              <w:rFonts w:eastAsia="Times New Roman" w:cs="Times New Roman"/>
              <w:color w:val="201F1E"/>
              <w:lang w:eastAsia="hu-HU"/>
            </w:rPr>
            <w:t xml:space="preserve"> modulját is elkészítettem. Az FPGA áramkört működésre bírtam a félév során és teszteltem. </w:t>
          </w:r>
        </w:p>
        <w:p w14:paraId="51E5D7B1" w14:textId="3229FD6D" w:rsidR="00663FE0" w:rsidRDefault="003F7BC4" w:rsidP="003F7BC4">
          <w:pPr>
            <w:shd w:val="clear" w:color="auto" w:fill="FFFFFF"/>
            <w:spacing w:before="100" w:beforeAutospacing="1" w:after="100" w:afterAutospacing="1" w:line="240" w:lineRule="auto"/>
            <w:ind w:firstLine="540"/>
            <w:rPr>
              <w:rFonts w:eastAsia="Times New Roman" w:cs="Times New Roman"/>
              <w:color w:val="201F1E"/>
              <w:lang w:eastAsia="hu-HU"/>
            </w:rPr>
          </w:pPr>
          <w:r w:rsidRPr="003F7BC4">
            <w:rPr>
              <w:rFonts w:eastAsia="Times New Roman" w:cs="Times New Roman"/>
              <w:color w:val="201F1E"/>
              <w:lang w:eastAsia="hu-HU"/>
            </w:rPr>
            <w:t>Továbbfejlesztési lehetőség: a jelnek csak a</w:t>
          </w:r>
          <w:r w:rsidR="00DA3B2F">
            <w:rPr>
              <w:rFonts w:eastAsia="Times New Roman" w:cs="Times New Roman"/>
              <w:color w:val="201F1E"/>
              <w:lang w:eastAsia="hu-HU"/>
            </w:rPr>
            <w:t xml:space="preserve"> negyed részét</w:t>
          </w:r>
          <w:r w:rsidRPr="003F7BC4">
            <w:rPr>
              <w:rFonts w:eastAsia="Times New Roman" w:cs="Times New Roman"/>
              <w:color w:val="201F1E"/>
              <w:lang w:eastAsia="hu-HU"/>
            </w:rPr>
            <w:t xml:space="preserve"> tároljuk el, ez elegendő információ ahhoz, hogy a jelet matematikai </w:t>
          </w:r>
          <w:r w:rsidR="00DA3B2F">
            <w:rPr>
              <w:rFonts w:eastAsia="Times New Roman" w:cs="Times New Roman"/>
              <w:color w:val="201F1E"/>
              <w:lang w:eastAsia="hu-HU"/>
            </w:rPr>
            <w:t>úton</w:t>
          </w:r>
          <w:r w:rsidRPr="003F7BC4">
            <w:rPr>
              <w:rFonts w:eastAsia="Times New Roman" w:cs="Times New Roman"/>
              <w:color w:val="201F1E"/>
              <w:lang w:eastAsia="hu-HU"/>
            </w:rPr>
            <w:t xml:space="preserve"> teljes egészében elő tudjuk állítani. Ezzel memóriát tudunk spórolni. </w:t>
          </w:r>
          <w:r w:rsidR="00DA3B2F">
            <w:rPr>
              <w:rFonts w:eastAsia="Times New Roman" w:cs="Times New Roman"/>
              <w:color w:val="201F1E"/>
              <w:lang w:eastAsia="hu-HU"/>
            </w:rPr>
            <w:t>A</w:t>
          </w:r>
          <w:r w:rsidRPr="003F7BC4">
            <w:rPr>
              <w:rFonts w:eastAsia="Times New Roman" w:cs="Times New Roman"/>
              <w:color w:val="201F1E"/>
              <w:lang w:eastAsia="hu-HU"/>
            </w:rPr>
            <w:t>z</w:t>
          </w:r>
          <w:r w:rsidR="00DA3B2F">
            <w:rPr>
              <w:rFonts w:eastAsia="Times New Roman" w:cs="Times New Roman"/>
              <w:color w:val="201F1E"/>
              <w:lang w:eastAsia="hu-HU"/>
            </w:rPr>
            <w:t xml:space="preserve">onban </w:t>
          </w:r>
          <w:r w:rsidRPr="003F7BC4">
            <w:rPr>
              <w:rFonts w:eastAsia="Times New Roman" w:cs="Times New Roman"/>
              <w:color w:val="201F1E"/>
              <w:lang w:eastAsia="hu-HU"/>
            </w:rPr>
            <w:t>ez csak szimmetrikus jelekre igaz p</w:t>
          </w:r>
          <w:r w:rsidR="00DA3B2F">
            <w:rPr>
              <w:rFonts w:eastAsia="Times New Roman" w:cs="Times New Roman"/>
              <w:color w:val="201F1E"/>
              <w:lang w:eastAsia="hu-HU"/>
            </w:rPr>
            <w:t>é</w:t>
          </w:r>
          <w:r w:rsidRPr="003F7BC4">
            <w:rPr>
              <w:rFonts w:eastAsia="Times New Roman" w:cs="Times New Roman"/>
              <w:color w:val="201F1E"/>
              <w:lang w:eastAsia="hu-HU"/>
            </w:rPr>
            <w:t>l</w:t>
          </w:r>
          <w:r w:rsidR="00DA3B2F">
            <w:rPr>
              <w:rFonts w:eastAsia="Times New Roman" w:cs="Times New Roman"/>
              <w:color w:val="201F1E"/>
              <w:lang w:eastAsia="hu-HU"/>
            </w:rPr>
            <w:t>dául:</w:t>
          </w:r>
          <w:r w:rsidRPr="003F7BC4">
            <w:rPr>
              <w:rFonts w:eastAsia="Times New Roman" w:cs="Times New Roman"/>
              <w:color w:val="201F1E"/>
              <w:lang w:eastAsia="hu-HU"/>
            </w:rPr>
            <w:t xml:space="preserve"> szinusz, koszinusz stb</w:t>
          </w:r>
          <w:r w:rsidR="00DA3B2F">
            <w:rPr>
              <w:rFonts w:eastAsia="Times New Roman" w:cs="Times New Roman"/>
              <w:color w:val="201F1E"/>
              <w:lang w:eastAsia="hu-HU"/>
            </w:rPr>
            <w:t>.</w:t>
          </w:r>
          <w:r w:rsidRPr="003F7BC4">
            <w:rPr>
              <w:rFonts w:eastAsia="Times New Roman" w:cs="Times New Roman"/>
              <w:color w:val="201F1E"/>
              <w:lang w:eastAsia="hu-HU"/>
            </w:rPr>
            <w:t xml:space="preserve"> DSP </w:t>
          </w:r>
          <w:r w:rsidR="00DA3B2F">
            <w:rPr>
              <w:rFonts w:eastAsia="Times New Roman" w:cs="Times New Roman"/>
              <w:color w:val="201F1E"/>
              <w:lang w:eastAsia="hu-HU"/>
            </w:rPr>
            <w:t xml:space="preserve">modul </w:t>
          </w:r>
          <w:r w:rsidRPr="003F7BC4">
            <w:rPr>
              <w:rFonts w:eastAsia="Times New Roman" w:cs="Times New Roman"/>
              <w:color w:val="201F1E"/>
              <w:lang w:eastAsia="hu-HU"/>
            </w:rPr>
            <w:t>továbbfejlesztése</w:t>
          </w:r>
          <w:r w:rsidR="00DA3B2F">
            <w:rPr>
              <w:rFonts w:eastAsia="Times New Roman" w:cs="Times New Roman"/>
              <w:color w:val="201F1E"/>
              <w:lang w:eastAsia="hu-HU"/>
            </w:rPr>
            <w:t xml:space="preserve">: ebben a modulban megvalósíthatunk olyan áramköröket, mint például digitális szűrés, különböző modulációkra is használható, ha az NCO- </w:t>
          </w:r>
          <w:proofErr w:type="spellStart"/>
          <w:r w:rsidR="00DA3B2F">
            <w:rPr>
              <w:rFonts w:eastAsia="Times New Roman" w:cs="Times New Roman"/>
              <w:color w:val="201F1E"/>
              <w:lang w:eastAsia="hu-HU"/>
            </w:rPr>
            <w:t>ból</w:t>
          </w:r>
          <w:proofErr w:type="spellEnd"/>
          <w:r w:rsidR="00DA3B2F">
            <w:rPr>
              <w:rFonts w:eastAsia="Times New Roman" w:cs="Times New Roman"/>
              <w:color w:val="201F1E"/>
              <w:lang w:eastAsia="hu-HU"/>
            </w:rPr>
            <w:t xml:space="preserve"> többet létre tudunk hozni különböző frekvenciaértékekkel. A kivezetett analóg jelünknek </w:t>
          </w:r>
        </w:p>
        <w:p w14:paraId="1CCE1318" w14:textId="052FF806" w:rsidR="00613B88" w:rsidRDefault="00613B88">
          <w:pPr>
            <w:pStyle w:val="Cmsor1"/>
          </w:pPr>
          <w:bookmarkStart w:id="55" w:name="_Toc89595427"/>
          <w:r>
            <w:lastRenderedPageBreak/>
            <w:t>Irodalomjegyzék</w:t>
          </w:r>
          <w:bookmarkEnd w:id="55"/>
        </w:p>
        <w:p w14:paraId="354F9D42" w14:textId="263397FE" w:rsidR="007A4329" w:rsidRDefault="00B9134F" w:rsidP="007A4329">
          <w:r>
            <w:t>Horváth Péter-Digitális rendszerek modellezése és szintézise</w:t>
          </w:r>
        </w:p>
        <w:p w14:paraId="31D4D702" w14:textId="7E44068E" w:rsidR="00CA4CFC" w:rsidRPr="007A4329" w:rsidRDefault="00CA4CFC" w:rsidP="007A4329">
          <w:r>
            <w:t>Elek Kálmán, Kovács Lóránt</w:t>
          </w:r>
          <w:r w:rsidR="001D113C">
            <w:t>- Segédlet a Híradástechnika gyakorlatokhoz</w:t>
          </w:r>
        </w:p>
        <w:p w14:paraId="0C1CEE42" w14:textId="4FE42A7D" w:rsidR="00DD28DF" w:rsidRDefault="00EB56C3">
          <w:pPr>
            <w:rPr>
              <w:color w:val="0563C1" w:themeColor="hyperlink"/>
              <w:u w:val="single"/>
            </w:rPr>
          </w:pPr>
          <w:hyperlink r:id="rId37" w:history="1">
            <w:r w:rsidR="001041CE" w:rsidRPr="001F5A5E">
              <w:rPr>
                <w:rStyle w:val="Hiperhivatkozs"/>
              </w:rPr>
              <w:t>https://www.analog.com/en/analog-dialogue/articles/all-about-direct-digital-synthesis.html</w:t>
            </w:r>
          </w:hyperlink>
          <w:r w:rsidR="00D55A66">
            <w:br/>
          </w:r>
          <w:hyperlink r:id="rId38" w:history="1">
            <w:r w:rsidR="00185BAE" w:rsidRPr="000A79DB">
              <w:rPr>
                <w:rStyle w:val="Hiperhivatkozs"/>
              </w:rPr>
              <w:t>http://moodle.autolab.uni-pannon.hu/Mecha_tananyag/digitalis_jelfeldolgozas/ch09.html</w:t>
            </w:r>
          </w:hyperlink>
          <w:r w:rsidR="00185BAE">
            <w:br/>
          </w:r>
          <w:hyperlink r:id="rId39" w:history="1">
            <w:r w:rsidR="005663A7" w:rsidRPr="000A79DB">
              <w:rPr>
                <w:rStyle w:val="Hiperhivatkozs"/>
              </w:rPr>
              <w:t>https://mogi.bme.hu/TAMOP/mereselmelet/ch16.html</w:t>
            </w:r>
          </w:hyperlink>
          <w:r w:rsidR="005663A7">
            <w:br/>
          </w:r>
          <w:hyperlink r:id="rId40" w:history="1">
            <w:r w:rsidR="003E5CDE" w:rsidRPr="000A79DB">
              <w:rPr>
                <w:rStyle w:val="Hiperhivatkozs"/>
              </w:rPr>
              <w:t>http://www.noise.inf.u-szeged.hu/Education/dip/Diplomamunka/MellarJanosZsolt.pdf</w:t>
            </w:r>
          </w:hyperlink>
          <w:r w:rsidR="00613B88">
            <w:br/>
          </w:r>
          <w:hyperlink r:id="rId41" w:history="1">
            <w:r w:rsidR="00DD28DF" w:rsidRPr="0052025B">
              <w:rPr>
                <w:rStyle w:val="Hiperhivatkozs"/>
              </w:rPr>
              <w:t>https://slideplayer.com/slide/4766176/</w:t>
            </w:r>
          </w:hyperlink>
        </w:p>
        <w:p w14:paraId="08973475" w14:textId="77777777" w:rsidR="00DD28DF" w:rsidRDefault="00EB56C3" w:rsidP="00DD28DF">
          <w:pPr>
            <w:rPr>
              <w:rFonts w:eastAsia="Calibri"/>
              <w:szCs w:val="24"/>
            </w:rPr>
          </w:pPr>
          <w:hyperlink r:id="rId42">
            <w:r w:rsidR="00DD28DF" w:rsidRPr="5DAE044F">
              <w:rPr>
                <w:rStyle w:val="Hiperhivatkozs"/>
                <w:rFonts w:eastAsia="Calibri"/>
                <w:szCs w:val="24"/>
              </w:rPr>
              <w:t>https://en.wikipedia.org/wiki/Dynamic_range</w:t>
            </w:r>
          </w:hyperlink>
        </w:p>
        <w:p w14:paraId="2BC412A5" w14:textId="77777777" w:rsidR="00DD28DF" w:rsidRDefault="00EB56C3" w:rsidP="00DD28DF">
          <w:pPr>
            <w:rPr>
              <w:rFonts w:eastAsia="Calibri"/>
              <w:szCs w:val="24"/>
            </w:rPr>
          </w:pPr>
          <w:hyperlink r:id="rId43">
            <w:r w:rsidR="00DD28DF" w:rsidRPr="1797E79A">
              <w:rPr>
                <w:rStyle w:val="Hiperhivatkozs"/>
                <w:rFonts w:eastAsia="Calibri"/>
                <w:szCs w:val="24"/>
              </w:rPr>
              <w:t>https://en.wikipedia.org/wiki/Digital-to-analog_converter</w:t>
            </w:r>
          </w:hyperlink>
        </w:p>
        <w:p w14:paraId="1C0C08E1" w14:textId="77777777" w:rsidR="00DD28DF" w:rsidRDefault="00EB56C3" w:rsidP="00DD28DF">
          <w:pPr>
            <w:rPr>
              <w:rFonts w:eastAsia="Calibri"/>
              <w:szCs w:val="24"/>
            </w:rPr>
          </w:pPr>
          <w:hyperlink r:id="rId44">
            <w:r w:rsidR="00DD28DF" w:rsidRPr="1797E79A">
              <w:rPr>
                <w:rStyle w:val="Hiperhivatkozs"/>
                <w:rFonts w:eastAsia="Calibri"/>
                <w:szCs w:val="24"/>
              </w:rPr>
              <w:t>https://hu.jf-parede.pt/what-is-ujt-relaxation-oscillator-circuit-diagram</w:t>
            </w:r>
          </w:hyperlink>
        </w:p>
        <w:p w14:paraId="28BF34D8" w14:textId="1613AE93" w:rsidR="00613B88" w:rsidRDefault="00613B88"/>
        <w:p w14:paraId="6CCEAB46" w14:textId="77777777" w:rsidR="0077070F" w:rsidRPr="0077070F" w:rsidRDefault="00EB56C3" w:rsidP="0077070F"/>
      </w:sdtContent>
    </w:sdt>
    <w:sectPr w:rsidR="0077070F" w:rsidRPr="0077070F" w:rsidSect="0069268E">
      <w:footerReference w:type="defaul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F759" w14:textId="77777777" w:rsidR="00EB56C3" w:rsidRDefault="00EB56C3" w:rsidP="0069268E">
      <w:pPr>
        <w:spacing w:line="240" w:lineRule="auto"/>
      </w:pPr>
      <w:r>
        <w:separator/>
      </w:r>
    </w:p>
  </w:endnote>
  <w:endnote w:type="continuationSeparator" w:id="0">
    <w:p w14:paraId="1F2D06CB" w14:textId="77777777" w:rsidR="00EB56C3" w:rsidRDefault="00EB56C3" w:rsidP="0069268E">
      <w:pPr>
        <w:spacing w:line="240" w:lineRule="auto"/>
      </w:pPr>
      <w:r>
        <w:continuationSeparator/>
      </w:r>
    </w:p>
  </w:endnote>
  <w:endnote w:type="continuationNotice" w:id="1">
    <w:p w14:paraId="123B3438" w14:textId="77777777" w:rsidR="00EB56C3" w:rsidRDefault="00EB56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79213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A6173EB" w14:textId="7C7F71BA" w:rsidR="0069268E" w:rsidRPr="00B9666D" w:rsidRDefault="0069268E">
        <w:pPr>
          <w:pStyle w:val="llb"/>
          <w:jc w:val="center"/>
          <w:rPr>
            <w:rFonts w:cs="Times New Roman"/>
          </w:rPr>
        </w:pPr>
        <w:r w:rsidRPr="00B9666D">
          <w:rPr>
            <w:rFonts w:cs="Times New Roman"/>
          </w:rPr>
          <w:fldChar w:fldCharType="begin"/>
        </w:r>
        <w:r w:rsidRPr="00B9666D">
          <w:rPr>
            <w:rFonts w:cs="Times New Roman"/>
          </w:rPr>
          <w:instrText>PAGE   \* MERGEFORMAT</w:instrText>
        </w:r>
        <w:r w:rsidRPr="00B9666D">
          <w:rPr>
            <w:rFonts w:cs="Times New Roman"/>
          </w:rPr>
          <w:fldChar w:fldCharType="separate"/>
        </w:r>
        <w:r w:rsidRPr="00B9666D">
          <w:rPr>
            <w:rFonts w:cs="Times New Roman"/>
          </w:rPr>
          <w:t>2</w:t>
        </w:r>
        <w:r w:rsidRPr="00B9666D">
          <w:rPr>
            <w:rFonts w:cs="Times New Roman"/>
          </w:rPr>
          <w:fldChar w:fldCharType="end"/>
        </w:r>
      </w:p>
    </w:sdtContent>
  </w:sdt>
  <w:p w14:paraId="683D24AC" w14:textId="77777777" w:rsidR="0069268E" w:rsidRDefault="006926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B2D1" w14:textId="77777777" w:rsidR="00EB56C3" w:rsidRDefault="00EB56C3" w:rsidP="0069268E">
      <w:pPr>
        <w:spacing w:line="240" w:lineRule="auto"/>
      </w:pPr>
      <w:r>
        <w:separator/>
      </w:r>
    </w:p>
  </w:footnote>
  <w:footnote w:type="continuationSeparator" w:id="0">
    <w:p w14:paraId="4ED17E29" w14:textId="77777777" w:rsidR="00EB56C3" w:rsidRDefault="00EB56C3" w:rsidP="0069268E">
      <w:pPr>
        <w:spacing w:line="240" w:lineRule="auto"/>
      </w:pPr>
      <w:r>
        <w:continuationSeparator/>
      </w:r>
    </w:p>
  </w:footnote>
  <w:footnote w:type="continuationNotice" w:id="1">
    <w:p w14:paraId="5261C52A" w14:textId="77777777" w:rsidR="00EB56C3" w:rsidRDefault="00EB56C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DE6"/>
    <w:multiLevelType w:val="hybridMultilevel"/>
    <w:tmpl w:val="5DA27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22C"/>
    <w:multiLevelType w:val="multilevel"/>
    <w:tmpl w:val="5CD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D11FE"/>
    <w:multiLevelType w:val="multilevel"/>
    <w:tmpl w:val="F90AC1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20C19DD"/>
    <w:multiLevelType w:val="hybridMultilevel"/>
    <w:tmpl w:val="D06A0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4B4E"/>
    <w:multiLevelType w:val="hybridMultilevel"/>
    <w:tmpl w:val="4A503AC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58720A"/>
    <w:multiLevelType w:val="multilevel"/>
    <w:tmpl w:val="58B4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83D86"/>
    <w:multiLevelType w:val="multilevel"/>
    <w:tmpl w:val="58B4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31D0F"/>
    <w:multiLevelType w:val="hybridMultilevel"/>
    <w:tmpl w:val="DF484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7B36"/>
    <w:multiLevelType w:val="multilevel"/>
    <w:tmpl w:val="14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E576A"/>
    <w:multiLevelType w:val="multilevel"/>
    <w:tmpl w:val="7E44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B58BA"/>
    <w:multiLevelType w:val="multilevel"/>
    <w:tmpl w:val="592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35E7C"/>
    <w:multiLevelType w:val="hybridMultilevel"/>
    <w:tmpl w:val="64D47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30952"/>
    <w:multiLevelType w:val="hybridMultilevel"/>
    <w:tmpl w:val="99365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71210"/>
    <w:multiLevelType w:val="hybridMultilevel"/>
    <w:tmpl w:val="2FF8CC52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3470EFC"/>
    <w:multiLevelType w:val="multilevel"/>
    <w:tmpl w:val="14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D49A8"/>
    <w:multiLevelType w:val="multilevel"/>
    <w:tmpl w:val="D82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64F78"/>
    <w:multiLevelType w:val="multilevel"/>
    <w:tmpl w:val="FCEC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2617E"/>
    <w:multiLevelType w:val="multilevel"/>
    <w:tmpl w:val="F90AC1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0E007E8"/>
    <w:multiLevelType w:val="hybridMultilevel"/>
    <w:tmpl w:val="25102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372BA"/>
    <w:multiLevelType w:val="multilevel"/>
    <w:tmpl w:val="14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D7441"/>
    <w:multiLevelType w:val="hybridMultilevel"/>
    <w:tmpl w:val="57909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B13D2"/>
    <w:multiLevelType w:val="multilevel"/>
    <w:tmpl w:val="14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077A7"/>
    <w:multiLevelType w:val="multilevel"/>
    <w:tmpl w:val="14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12FC0"/>
    <w:multiLevelType w:val="multilevel"/>
    <w:tmpl w:val="14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11332"/>
    <w:multiLevelType w:val="hybridMultilevel"/>
    <w:tmpl w:val="2AE86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8"/>
  </w:num>
  <w:num w:numId="5">
    <w:abstractNumId w:val="14"/>
  </w:num>
  <w:num w:numId="6">
    <w:abstractNumId w:val="23"/>
  </w:num>
  <w:num w:numId="7">
    <w:abstractNumId w:val="21"/>
  </w:num>
  <w:num w:numId="8">
    <w:abstractNumId w:val="18"/>
  </w:num>
  <w:num w:numId="9">
    <w:abstractNumId w:val="3"/>
  </w:num>
  <w:num w:numId="10">
    <w:abstractNumId w:val="24"/>
  </w:num>
  <w:num w:numId="11">
    <w:abstractNumId w:val="12"/>
  </w:num>
  <w:num w:numId="12">
    <w:abstractNumId w:val="1"/>
  </w:num>
  <w:num w:numId="13">
    <w:abstractNumId w:val="15"/>
  </w:num>
  <w:num w:numId="14">
    <w:abstractNumId w:val="9"/>
  </w:num>
  <w:num w:numId="15">
    <w:abstractNumId w:val="10"/>
  </w:num>
  <w:num w:numId="16">
    <w:abstractNumId w:val="16"/>
  </w:num>
  <w:num w:numId="17">
    <w:abstractNumId w:val="16"/>
  </w:num>
  <w:num w:numId="18">
    <w:abstractNumId w:val="0"/>
  </w:num>
  <w:num w:numId="19">
    <w:abstractNumId w:val="11"/>
  </w:num>
  <w:num w:numId="20">
    <w:abstractNumId w:val="2"/>
  </w:num>
  <w:num w:numId="21">
    <w:abstractNumId w:val="5"/>
  </w:num>
  <w:num w:numId="22">
    <w:abstractNumId w:val="5"/>
  </w:num>
  <w:num w:numId="23">
    <w:abstractNumId w:val="4"/>
  </w:num>
  <w:num w:numId="24">
    <w:abstractNumId w:val="7"/>
  </w:num>
  <w:num w:numId="25">
    <w:abstractNumId w:val="6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3D"/>
    <w:rsid w:val="00000278"/>
    <w:rsid w:val="00000593"/>
    <w:rsid w:val="000022DF"/>
    <w:rsid w:val="00004093"/>
    <w:rsid w:val="00010ADF"/>
    <w:rsid w:val="00010CEF"/>
    <w:rsid w:val="00011B60"/>
    <w:rsid w:val="0001216E"/>
    <w:rsid w:val="000159AB"/>
    <w:rsid w:val="00020DF0"/>
    <w:rsid w:val="000213E5"/>
    <w:rsid w:val="000242F6"/>
    <w:rsid w:val="0002479F"/>
    <w:rsid w:val="00026A24"/>
    <w:rsid w:val="0003089C"/>
    <w:rsid w:val="000321C4"/>
    <w:rsid w:val="000338B8"/>
    <w:rsid w:val="000343DB"/>
    <w:rsid w:val="00034A38"/>
    <w:rsid w:val="00037D4B"/>
    <w:rsid w:val="00037FD2"/>
    <w:rsid w:val="00040734"/>
    <w:rsid w:val="00041ABD"/>
    <w:rsid w:val="0004645B"/>
    <w:rsid w:val="000465AF"/>
    <w:rsid w:val="000474F9"/>
    <w:rsid w:val="00047910"/>
    <w:rsid w:val="00047F36"/>
    <w:rsid w:val="00050243"/>
    <w:rsid w:val="0005149B"/>
    <w:rsid w:val="00052F08"/>
    <w:rsid w:val="000535B7"/>
    <w:rsid w:val="00060448"/>
    <w:rsid w:val="0006087D"/>
    <w:rsid w:val="00061D88"/>
    <w:rsid w:val="00062573"/>
    <w:rsid w:val="00062CAE"/>
    <w:rsid w:val="000641FC"/>
    <w:rsid w:val="00067A44"/>
    <w:rsid w:val="0007469A"/>
    <w:rsid w:val="00075065"/>
    <w:rsid w:val="00076C7D"/>
    <w:rsid w:val="00077B45"/>
    <w:rsid w:val="000804AC"/>
    <w:rsid w:val="000854FA"/>
    <w:rsid w:val="000862C4"/>
    <w:rsid w:val="000863C9"/>
    <w:rsid w:val="00091B16"/>
    <w:rsid w:val="00096110"/>
    <w:rsid w:val="000962C7"/>
    <w:rsid w:val="00096C27"/>
    <w:rsid w:val="00096D96"/>
    <w:rsid w:val="000979BC"/>
    <w:rsid w:val="000A0779"/>
    <w:rsid w:val="000A0F9C"/>
    <w:rsid w:val="000A206B"/>
    <w:rsid w:val="000A4950"/>
    <w:rsid w:val="000A5D3A"/>
    <w:rsid w:val="000A6E4F"/>
    <w:rsid w:val="000A76BA"/>
    <w:rsid w:val="000A7C56"/>
    <w:rsid w:val="000B08DD"/>
    <w:rsid w:val="000B30ED"/>
    <w:rsid w:val="000B3CF6"/>
    <w:rsid w:val="000B58A1"/>
    <w:rsid w:val="000C111C"/>
    <w:rsid w:val="000C2024"/>
    <w:rsid w:val="000C244E"/>
    <w:rsid w:val="000C2CA1"/>
    <w:rsid w:val="000C3C4E"/>
    <w:rsid w:val="000C4CF9"/>
    <w:rsid w:val="000C5561"/>
    <w:rsid w:val="000C5E1F"/>
    <w:rsid w:val="000D12D8"/>
    <w:rsid w:val="000D17A7"/>
    <w:rsid w:val="000D285A"/>
    <w:rsid w:val="000D33F5"/>
    <w:rsid w:val="000D3F0F"/>
    <w:rsid w:val="000D5860"/>
    <w:rsid w:val="000D777B"/>
    <w:rsid w:val="000E0998"/>
    <w:rsid w:val="000E1005"/>
    <w:rsid w:val="000E1A73"/>
    <w:rsid w:val="000E26E5"/>
    <w:rsid w:val="000E4780"/>
    <w:rsid w:val="000F14C0"/>
    <w:rsid w:val="000F1F14"/>
    <w:rsid w:val="000F244C"/>
    <w:rsid w:val="000F3DA9"/>
    <w:rsid w:val="000F7B9C"/>
    <w:rsid w:val="00100F73"/>
    <w:rsid w:val="00101A5C"/>
    <w:rsid w:val="001027C9"/>
    <w:rsid w:val="00102F17"/>
    <w:rsid w:val="001041AC"/>
    <w:rsid w:val="001041CE"/>
    <w:rsid w:val="001053A6"/>
    <w:rsid w:val="001055AD"/>
    <w:rsid w:val="0010766A"/>
    <w:rsid w:val="00107B78"/>
    <w:rsid w:val="00110843"/>
    <w:rsid w:val="0011170C"/>
    <w:rsid w:val="00113C1D"/>
    <w:rsid w:val="00114EB5"/>
    <w:rsid w:val="00120D57"/>
    <w:rsid w:val="001225B2"/>
    <w:rsid w:val="00124B74"/>
    <w:rsid w:val="001269D4"/>
    <w:rsid w:val="00126FD8"/>
    <w:rsid w:val="0012769E"/>
    <w:rsid w:val="001303E3"/>
    <w:rsid w:val="001316F0"/>
    <w:rsid w:val="001319AD"/>
    <w:rsid w:val="00132A9F"/>
    <w:rsid w:val="0013321E"/>
    <w:rsid w:val="00133863"/>
    <w:rsid w:val="00133BCF"/>
    <w:rsid w:val="00135C34"/>
    <w:rsid w:val="0014005E"/>
    <w:rsid w:val="001426F5"/>
    <w:rsid w:val="001460E1"/>
    <w:rsid w:val="0014662F"/>
    <w:rsid w:val="001476DB"/>
    <w:rsid w:val="00153339"/>
    <w:rsid w:val="00153AE7"/>
    <w:rsid w:val="00154E3A"/>
    <w:rsid w:val="00157B64"/>
    <w:rsid w:val="00160379"/>
    <w:rsid w:val="001608B9"/>
    <w:rsid w:val="001631F3"/>
    <w:rsid w:val="00165ABE"/>
    <w:rsid w:val="00167558"/>
    <w:rsid w:val="00167C4A"/>
    <w:rsid w:val="001700AA"/>
    <w:rsid w:val="00173665"/>
    <w:rsid w:val="00173D82"/>
    <w:rsid w:val="00174ACE"/>
    <w:rsid w:val="0017553E"/>
    <w:rsid w:val="00177064"/>
    <w:rsid w:val="00177536"/>
    <w:rsid w:val="00177762"/>
    <w:rsid w:val="00180543"/>
    <w:rsid w:val="00180BDC"/>
    <w:rsid w:val="00182755"/>
    <w:rsid w:val="00183FEB"/>
    <w:rsid w:val="00185BAE"/>
    <w:rsid w:val="0018668E"/>
    <w:rsid w:val="00186E2F"/>
    <w:rsid w:val="001870CA"/>
    <w:rsid w:val="0018768E"/>
    <w:rsid w:val="001909EC"/>
    <w:rsid w:val="00192D27"/>
    <w:rsid w:val="001946B5"/>
    <w:rsid w:val="00196B99"/>
    <w:rsid w:val="00197C2E"/>
    <w:rsid w:val="001A1B40"/>
    <w:rsid w:val="001A4E32"/>
    <w:rsid w:val="001A6087"/>
    <w:rsid w:val="001B038A"/>
    <w:rsid w:val="001B1B9C"/>
    <w:rsid w:val="001B3831"/>
    <w:rsid w:val="001B3B8B"/>
    <w:rsid w:val="001C0BA6"/>
    <w:rsid w:val="001C183E"/>
    <w:rsid w:val="001C1D73"/>
    <w:rsid w:val="001C69CB"/>
    <w:rsid w:val="001D113C"/>
    <w:rsid w:val="001D2061"/>
    <w:rsid w:val="001D35B5"/>
    <w:rsid w:val="001D3CB7"/>
    <w:rsid w:val="001D7171"/>
    <w:rsid w:val="001D7C0B"/>
    <w:rsid w:val="001E0D64"/>
    <w:rsid w:val="001E53E2"/>
    <w:rsid w:val="001E634E"/>
    <w:rsid w:val="001E7496"/>
    <w:rsid w:val="001F11E2"/>
    <w:rsid w:val="001F7360"/>
    <w:rsid w:val="001F7F90"/>
    <w:rsid w:val="00202373"/>
    <w:rsid w:val="00202D8C"/>
    <w:rsid w:val="0020543F"/>
    <w:rsid w:val="002072CC"/>
    <w:rsid w:val="00207DED"/>
    <w:rsid w:val="002111FA"/>
    <w:rsid w:val="00216045"/>
    <w:rsid w:val="00217499"/>
    <w:rsid w:val="00217AD4"/>
    <w:rsid w:val="002206DE"/>
    <w:rsid w:val="00220D34"/>
    <w:rsid w:val="00221FA8"/>
    <w:rsid w:val="002249B3"/>
    <w:rsid w:val="002252EF"/>
    <w:rsid w:val="00225D21"/>
    <w:rsid w:val="002271C6"/>
    <w:rsid w:val="0023208F"/>
    <w:rsid w:val="00235291"/>
    <w:rsid w:val="002360D3"/>
    <w:rsid w:val="00236F35"/>
    <w:rsid w:val="00241E6D"/>
    <w:rsid w:val="00242B58"/>
    <w:rsid w:val="0024469D"/>
    <w:rsid w:val="002460C4"/>
    <w:rsid w:val="0024756A"/>
    <w:rsid w:val="002479B3"/>
    <w:rsid w:val="00250755"/>
    <w:rsid w:val="002513AE"/>
    <w:rsid w:val="00253949"/>
    <w:rsid w:val="00253D4F"/>
    <w:rsid w:val="00255A17"/>
    <w:rsid w:val="002570C9"/>
    <w:rsid w:val="00257210"/>
    <w:rsid w:val="002636E2"/>
    <w:rsid w:val="002637D3"/>
    <w:rsid w:val="00264566"/>
    <w:rsid w:val="002646A9"/>
    <w:rsid w:val="002669CD"/>
    <w:rsid w:val="00266CE4"/>
    <w:rsid w:val="00267447"/>
    <w:rsid w:val="0027011F"/>
    <w:rsid w:val="00271CC8"/>
    <w:rsid w:val="00274D61"/>
    <w:rsid w:val="002753E8"/>
    <w:rsid w:val="0027602B"/>
    <w:rsid w:val="00277B63"/>
    <w:rsid w:val="00280CA9"/>
    <w:rsid w:val="00282036"/>
    <w:rsid w:val="0028398E"/>
    <w:rsid w:val="00286E8D"/>
    <w:rsid w:val="00287A8D"/>
    <w:rsid w:val="002972D8"/>
    <w:rsid w:val="0029739F"/>
    <w:rsid w:val="002A3A91"/>
    <w:rsid w:val="002A6CD3"/>
    <w:rsid w:val="002B04B0"/>
    <w:rsid w:val="002B0C6D"/>
    <w:rsid w:val="002B1E2F"/>
    <w:rsid w:val="002B1EA3"/>
    <w:rsid w:val="002B61EF"/>
    <w:rsid w:val="002B6A66"/>
    <w:rsid w:val="002B77C3"/>
    <w:rsid w:val="002C7657"/>
    <w:rsid w:val="002C7A27"/>
    <w:rsid w:val="002D3858"/>
    <w:rsid w:val="002D4325"/>
    <w:rsid w:val="002D6023"/>
    <w:rsid w:val="002E0E7F"/>
    <w:rsid w:val="002E2E8D"/>
    <w:rsid w:val="002E3089"/>
    <w:rsid w:val="002F0826"/>
    <w:rsid w:val="002F2C83"/>
    <w:rsid w:val="002F4B1A"/>
    <w:rsid w:val="00300012"/>
    <w:rsid w:val="00303672"/>
    <w:rsid w:val="00306430"/>
    <w:rsid w:val="00306741"/>
    <w:rsid w:val="003068A1"/>
    <w:rsid w:val="00310264"/>
    <w:rsid w:val="003103F1"/>
    <w:rsid w:val="00311717"/>
    <w:rsid w:val="00311FC9"/>
    <w:rsid w:val="00312074"/>
    <w:rsid w:val="003131B0"/>
    <w:rsid w:val="00314A5D"/>
    <w:rsid w:val="00316894"/>
    <w:rsid w:val="00317471"/>
    <w:rsid w:val="0031772D"/>
    <w:rsid w:val="0032027B"/>
    <w:rsid w:val="00320D8A"/>
    <w:rsid w:val="00321D03"/>
    <w:rsid w:val="00323089"/>
    <w:rsid w:val="003233BB"/>
    <w:rsid w:val="003233F1"/>
    <w:rsid w:val="003266E6"/>
    <w:rsid w:val="00330D63"/>
    <w:rsid w:val="00331183"/>
    <w:rsid w:val="00332036"/>
    <w:rsid w:val="00334165"/>
    <w:rsid w:val="003373AD"/>
    <w:rsid w:val="00340B06"/>
    <w:rsid w:val="003415BF"/>
    <w:rsid w:val="00341D30"/>
    <w:rsid w:val="00341EBC"/>
    <w:rsid w:val="003432F9"/>
    <w:rsid w:val="00346F76"/>
    <w:rsid w:val="003478EA"/>
    <w:rsid w:val="00351FA5"/>
    <w:rsid w:val="00353D05"/>
    <w:rsid w:val="00353D7D"/>
    <w:rsid w:val="003540F4"/>
    <w:rsid w:val="0035674C"/>
    <w:rsid w:val="00357005"/>
    <w:rsid w:val="003614FB"/>
    <w:rsid w:val="00361A63"/>
    <w:rsid w:val="003623FB"/>
    <w:rsid w:val="00363B88"/>
    <w:rsid w:val="00364923"/>
    <w:rsid w:val="0036538A"/>
    <w:rsid w:val="003668DC"/>
    <w:rsid w:val="00367755"/>
    <w:rsid w:val="00371B5D"/>
    <w:rsid w:val="00372229"/>
    <w:rsid w:val="00373027"/>
    <w:rsid w:val="00376A54"/>
    <w:rsid w:val="003773BC"/>
    <w:rsid w:val="003773FE"/>
    <w:rsid w:val="0038314C"/>
    <w:rsid w:val="003836FE"/>
    <w:rsid w:val="00385050"/>
    <w:rsid w:val="00387A15"/>
    <w:rsid w:val="003907A0"/>
    <w:rsid w:val="00392476"/>
    <w:rsid w:val="00393097"/>
    <w:rsid w:val="0039386A"/>
    <w:rsid w:val="00395911"/>
    <w:rsid w:val="003A1451"/>
    <w:rsid w:val="003A3899"/>
    <w:rsid w:val="003A7163"/>
    <w:rsid w:val="003A7776"/>
    <w:rsid w:val="003B1634"/>
    <w:rsid w:val="003B1C30"/>
    <w:rsid w:val="003B61F6"/>
    <w:rsid w:val="003C045C"/>
    <w:rsid w:val="003C21A1"/>
    <w:rsid w:val="003C3622"/>
    <w:rsid w:val="003D63DD"/>
    <w:rsid w:val="003D7528"/>
    <w:rsid w:val="003E0233"/>
    <w:rsid w:val="003E2E54"/>
    <w:rsid w:val="003E4E4C"/>
    <w:rsid w:val="003E5CDE"/>
    <w:rsid w:val="003E7403"/>
    <w:rsid w:val="003E77E6"/>
    <w:rsid w:val="003E7975"/>
    <w:rsid w:val="003F2550"/>
    <w:rsid w:val="003F2D76"/>
    <w:rsid w:val="003F5BDC"/>
    <w:rsid w:val="003F6785"/>
    <w:rsid w:val="003F6B55"/>
    <w:rsid w:val="003F7BC4"/>
    <w:rsid w:val="00400E58"/>
    <w:rsid w:val="00401DF8"/>
    <w:rsid w:val="00406834"/>
    <w:rsid w:val="00406C8C"/>
    <w:rsid w:val="004103D1"/>
    <w:rsid w:val="00411FCD"/>
    <w:rsid w:val="00415268"/>
    <w:rsid w:val="00420351"/>
    <w:rsid w:val="00420789"/>
    <w:rsid w:val="0042444A"/>
    <w:rsid w:val="00424825"/>
    <w:rsid w:val="004266CB"/>
    <w:rsid w:val="00426F67"/>
    <w:rsid w:val="00427DC1"/>
    <w:rsid w:val="00432959"/>
    <w:rsid w:val="00435011"/>
    <w:rsid w:val="00435AC0"/>
    <w:rsid w:val="00435F09"/>
    <w:rsid w:val="00436A2D"/>
    <w:rsid w:val="00442817"/>
    <w:rsid w:val="00444586"/>
    <w:rsid w:val="0044459E"/>
    <w:rsid w:val="00444E02"/>
    <w:rsid w:val="00445F20"/>
    <w:rsid w:val="00451F6D"/>
    <w:rsid w:val="004537BA"/>
    <w:rsid w:val="00456BAE"/>
    <w:rsid w:val="004573C6"/>
    <w:rsid w:val="00457820"/>
    <w:rsid w:val="004613F7"/>
    <w:rsid w:val="00461824"/>
    <w:rsid w:val="00461CF3"/>
    <w:rsid w:val="00462900"/>
    <w:rsid w:val="00467721"/>
    <w:rsid w:val="004703F0"/>
    <w:rsid w:val="00470A8E"/>
    <w:rsid w:val="0047179D"/>
    <w:rsid w:val="00471C93"/>
    <w:rsid w:val="0047348C"/>
    <w:rsid w:val="00473866"/>
    <w:rsid w:val="004739DB"/>
    <w:rsid w:val="004761FD"/>
    <w:rsid w:val="00477EAF"/>
    <w:rsid w:val="00480B94"/>
    <w:rsid w:val="00482892"/>
    <w:rsid w:val="0048474A"/>
    <w:rsid w:val="00485301"/>
    <w:rsid w:val="00490757"/>
    <w:rsid w:val="00491358"/>
    <w:rsid w:val="00491543"/>
    <w:rsid w:val="00494DE9"/>
    <w:rsid w:val="00495E80"/>
    <w:rsid w:val="004964C8"/>
    <w:rsid w:val="00497FA8"/>
    <w:rsid w:val="004A022F"/>
    <w:rsid w:val="004A4492"/>
    <w:rsid w:val="004A5006"/>
    <w:rsid w:val="004B0DB8"/>
    <w:rsid w:val="004B43DB"/>
    <w:rsid w:val="004B64D9"/>
    <w:rsid w:val="004B66F9"/>
    <w:rsid w:val="004B7191"/>
    <w:rsid w:val="004B7796"/>
    <w:rsid w:val="004C0B0E"/>
    <w:rsid w:val="004C2FC1"/>
    <w:rsid w:val="004C4D4B"/>
    <w:rsid w:val="004C77B9"/>
    <w:rsid w:val="004D1D76"/>
    <w:rsid w:val="004D22C8"/>
    <w:rsid w:val="004D254E"/>
    <w:rsid w:val="004D31A7"/>
    <w:rsid w:val="004D3322"/>
    <w:rsid w:val="004D4831"/>
    <w:rsid w:val="004D53BA"/>
    <w:rsid w:val="004D6FE3"/>
    <w:rsid w:val="004D799E"/>
    <w:rsid w:val="004E0842"/>
    <w:rsid w:val="004E0BE3"/>
    <w:rsid w:val="004E24E5"/>
    <w:rsid w:val="004E4D62"/>
    <w:rsid w:val="004E5057"/>
    <w:rsid w:val="004E57A2"/>
    <w:rsid w:val="004E7156"/>
    <w:rsid w:val="004E7362"/>
    <w:rsid w:val="004E7810"/>
    <w:rsid w:val="004E7882"/>
    <w:rsid w:val="004F2A9D"/>
    <w:rsid w:val="004F2ABF"/>
    <w:rsid w:val="004F302A"/>
    <w:rsid w:val="004F3F14"/>
    <w:rsid w:val="004F5161"/>
    <w:rsid w:val="004F6296"/>
    <w:rsid w:val="004F734C"/>
    <w:rsid w:val="00506101"/>
    <w:rsid w:val="005061B4"/>
    <w:rsid w:val="00510E2F"/>
    <w:rsid w:val="00511E6B"/>
    <w:rsid w:val="00513FDE"/>
    <w:rsid w:val="005165B3"/>
    <w:rsid w:val="00516D4C"/>
    <w:rsid w:val="005225D8"/>
    <w:rsid w:val="00525BB6"/>
    <w:rsid w:val="005261AF"/>
    <w:rsid w:val="00526AA0"/>
    <w:rsid w:val="00531DD4"/>
    <w:rsid w:val="00532D94"/>
    <w:rsid w:val="00534175"/>
    <w:rsid w:val="00540648"/>
    <w:rsid w:val="00540ED6"/>
    <w:rsid w:val="00542399"/>
    <w:rsid w:val="00542F17"/>
    <w:rsid w:val="00543700"/>
    <w:rsid w:val="00543AF5"/>
    <w:rsid w:val="00547DEB"/>
    <w:rsid w:val="00551012"/>
    <w:rsid w:val="00552D76"/>
    <w:rsid w:val="00552EA5"/>
    <w:rsid w:val="00553AD3"/>
    <w:rsid w:val="0055408C"/>
    <w:rsid w:val="00555183"/>
    <w:rsid w:val="005555C5"/>
    <w:rsid w:val="00555B55"/>
    <w:rsid w:val="0055735B"/>
    <w:rsid w:val="005617CC"/>
    <w:rsid w:val="00561D46"/>
    <w:rsid w:val="00562649"/>
    <w:rsid w:val="00562AA9"/>
    <w:rsid w:val="00565C54"/>
    <w:rsid w:val="005663A7"/>
    <w:rsid w:val="005679CE"/>
    <w:rsid w:val="0057214A"/>
    <w:rsid w:val="00576E2A"/>
    <w:rsid w:val="00577F7F"/>
    <w:rsid w:val="00581164"/>
    <w:rsid w:val="00583A3D"/>
    <w:rsid w:val="00585BED"/>
    <w:rsid w:val="00587E9B"/>
    <w:rsid w:val="00591AEC"/>
    <w:rsid w:val="0059296B"/>
    <w:rsid w:val="0059326A"/>
    <w:rsid w:val="00595727"/>
    <w:rsid w:val="00596333"/>
    <w:rsid w:val="005A0633"/>
    <w:rsid w:val="005A41E1"/>
    <w:rsid w:val="005A4636"/>
    <w:rsid w:val="005A7E0E"/>
    <w:rsid w:val="005B1778"/>
    <w:rsid w:val="005B1C78"/>
    <w:rsid w:val="005B2875"/>
    <w:rsid w:val="005B6442"/>
    <w:rsid w:val="005C0D50"/>
    <w:rsid w:val="005C2BB2"/>
    <w:rsid w:val="005C755A"/>
    <w:rsid w:val="005C7EBF"/>
    <w:rsid w:val="005D0DF8"/>
    <w:rsid w:val="005D1C29"/>
    <w:rsid w:val="005D4D88"/>
    <w:rsid w:val="005E16A5"/>
    <w:rsid w:val="005E23B2"/>
    <w:rsid w:val="005E6F6B"/>
    <w:rsid w:val="005F2A82"/>
    <w:rsid w:val="005F78FB"/>
    <w:rsid w:val="006000B4"/>
    <w:rsid w:val="00600425"/>
    <w:rsid w:val="00600684"/>
    <w:rsid w:val="006009C4"/>
    <w:rsid w:val="006027D9"/>
    <w:rsid w:val="00602EAA"/>
    <w:rsid w:val="006036EE"/>
    <w:rsid w:val="00603E61"/>
    <w:rsid w:val="006040AE"/>
    <w:rsid w:val="00607D8C"/>
    <w:rsid w:val="00611E34"/>
    <w:rsid w:val="00612879"/>
    <w:rsid w:val="00613B88"/>
    <w:rsid w:val="00613B9B"/>
    <w:rsid w:val="00615698"/>
    <w:rsid w:val="00615CA2"/>
    <w:rsid w:val="006170E2"/>
    <w:rsid w:val="00623EEE"/>
    <w:rsid w:val="00626A4E"/>
    <w:rsid w:val="00630A20"/>
    <w:rsid w:val="00631F01"/>
    <w:rsid w:val="00632408"/>
    <w:rsid w:val="0063259F"/>
    <w:rsid w:val="00632A72"/>
    <w:rsid w:val="00633664"/>
    <w:rsid w:val="00633BAA"/>
    <w:rsid w:val="00634555"/>
    <w:rsid w:val="006371C6"/>
    <w:rsid w:val="00640627"/>
    <w:rsid w:val="00640C10"/>
    <w:rsid w:val="00641BE9"/>
    <w:rsid w:val="00647D6C"/>
    <w:rsid w:val="006501C9"/>
    <w:rsid w:val="00650976"/>
    <w:rsid w:val="00650CCD"/>
    <w:rsid w:val="00651BE4"/>
    <w:rsid w:val="00655205"/>
    <w:rsid w:val="00655758"/>
    <w:rsid w:val="00655807"/>
    <w:rsid w:val="00660DEF"/>
    <w:rsid w:val="00662857"/>
    <w:rsid w:val="00663FE0"/>
    <w:rsid w:val="00670E02"/>
    <w:rsid w:val="00671379"/>
    <w:rsid w:val="0067475F"/>
    <w:rsid w:val="006763DF"/>
    <w:rsid w:val="00677302"/>
    <w:rsid w:val="006778A7"/>
    <w:rsid w:val="00683E18"/>
    <w:rsid w:val="00684453"/>
    <w:rsid w:val="00684627"/>
    <w:rsid w:val="00686585"/>
    <w:rsid w:val="00686D82"/>
    <w:rsid w:val="0069268E"/>
    <w:rsid w:val="00692D1B"/>
    <w:rsid w:val="00693F2A"/>
    <w:rsid w:val="00694E1D"/>
    <w:rsid w:val="00697E02"/>
    <w:rsid w:val="006A0B8C"/>
    <w:rsid w:val="006A1A3A"/>
    <w:rsid w:val="006A6559"/>
    <w:rsid w:val="006A7B94"/>
    <w:rsid w:val="006B0257"/>
    <w:rsid w:val="006B1E75"/>
    <w:rsid w:val="006B764A"/>
    <w:rsid w:val="006C310E"/>
    <w:rsid w:val="006C677F"/>
    <w:rsid w:val="006D0CCD"/>
    <w:rsid w:val="006D30C8"/>
    <w:rsid w:val="006D348A"/>
    <w:rsid w:val="006D7772"/>
    <w:rsid w:val="006D7885"/>
    <w:rsid w:val="006E0289"/>
    <w:rsid w:val="006E0D85"/>
    <w:rsid w:val="006E58A5"/>
    <w:rsid w:val="006E614F"/>
    <w:rsid w:val="006E6E95"/>
    <w:rsid w:val="006F03AB"/>
    <w:rsid w:val="006F3E50"/>
    <w:rsid w:val="006F3F7F"/>
    <w:rsid w:val="006F6241"/>
    <w:rsid w:val="00700652"/>
    <w:rsid w:val="00700D80"/>
    <w:rsid w:val="00703AE7"/>
    <w:rsid w:val="0070575F"/>
    <w:rsid w:val="00707A72"/>
    <w:rsid w:val="007109CA"/>
    <w:rsid w:val="00710B72"/>
    <w:rsid w:val="00711843"/>
    <w:rsid w:val="00711A61"/>
    <w:rsid w:val="00711F07"/>
    <w:rsid w:val="00713B66"/>
    <w:rsid w:val="00715B74"/>
    <w:rsid w:val="00715D19"/>
    <w:rsid w:val="007203FC"/>
    <w:rsid w:val="00721106"/>
    <w:rsid w:val="0072131E"/>
    <w:rsid w:val="007235F8"/>
    <w:rsid w:val="0072730A"/>
    <w:rsid w:val="00730A62"/>
    <w:rsid w:val="00734313"/>
    <w:rsid w:val="00735B14"/>
    <w:rsid w:val="007409F9"/>
    <w:rsid w:val="00741EA2"/>
    <w:rsid w:val="00747F69"/>
    <w:rsid w:val="007500F3"/>
    <w:rsid w:val="0075204B"/>
    <w:rsid w:val="00754328"/>
    <w:rsid w:val="00756437"/>
    <w:rsid w:val="00762764"/>
    <w:rsid w:val="00763387"/>
    <w:rsid w:val="0076350A"/>
    <w:rsid w:val="0076390A"/>
    <w:rsid w:val="00765DEF"/>
    <w:rsid w:val="007666E8"/>
    <w:rsid w:val="007670F3"/>
    <w:rsid w:val="007674D5"/>
    <w:rsid w:val="00770059"/>
    <w:rsid w:val="0077070F"/>
    <w:rsid w:val="0077407F"/>
    <w:rsid w:val="00774FC5"/>
    <w:rsid w:val="007772D7"/>
    <w:rsid w:val="00777363"/>
    <w:rsid w:val="0078347C"/>
    <w:rsid w:val="00785929"/>
    <w:rsid w:val="0078635D"/>
    <w:rsid w:val="00786C8B"/>
    <w:rsid w:val="00787CE7"/>
    <w:rsid w:val="00795E48"/>
    <w:rsid w:val="00796A7E"/>
    <w:rsid w:val="007975D5"/>
    <w:rsid w:val="007A1CAA"/>
    <w:rsid w:val="007A3892"/>
    <w:rsid w:val="007A4329"/>
    <w:rsid w:val="007A4B3C"/>
    <w:rsid w:val="007A7D45"/>
    <w:rsid w:val="007B032F"/>
    <w:rsid w:val="007B1BD5"/>
    <w:rsid w:val="007B245E"/>
    <w:rsid w:val="007B2BB3"/>
    <w:rsid w:val="007B7C89"/>
    <w:rsid w:val="007C1378"/>
    <w:rsid w:val="007C1D50"/>
    <w:rsid w:val="007C26FE"/>
    <w:rsid w:val="007C3D7A"/>
    <w:rsid w:val="007C50FD"/>
    <w:rsid w:val="007C5C01"/>
    <w:rsid w:val="007C6A89"/>
    <w:rsid w:val="007D231D"/>
    <w:rsid w:val="007D24B4"/>
    <w:rsid w:val="007E6161"/>
    <w:rsid w:val="007E7231"/>
    <w:rsid w:val="007E7F6F"/>
    <w:rsid w:val="007F0BDC"/>
    <w:rsid w:val="007F1377"/>
    <w:rsid w:val="007F4517"/>
    <w:rsid w:val="007F4ED8"/>
    <w:rsid w:val="007F559F"/>
    <w:rsid w:val="008009B8"/>
    <w:rsid w:val="00803F9F"/>
    <w:rsid w:val="00804968"/>
    <w:rsid w:val="00805EB7"/>
    <w:rsid w:val="00806357"/>
    <w:rsid w:val="00812E80"/>
    <w:rsid w:val="00815B91"/>
    <w:rsid w:val="00815E5E"/>
    <w:rsid w:val="0082369D"/>
    <w:rsid w:val="008243E0"/>
    <w:rsid w:val="0082578A"/>
    <w:rsid w:val="0082591F"/>
    <w:rsid w:val="00827BB5"/>
    <w:rsid w:val="0083041A"/>
    <w:rsid w:val="008339C7"/>
    <w:rsid w:val="008348B3"/>
    <w:rsid w:val="0083491C"/>
    <w:rsid w:val="00836ACA"/>
    <w:rsid w:val="0083786C"/>
    <w:rsid w:val="008379B2"/>
    <w:rsid w:val="00841092"/>
    <w:rsid w:val="008419E3"/>
    <w:rsid w:val="00841A03"/>
    <w:rsid w:val="00841F3A"/>
    <w:rsid w:val="008444BF"/>
    <w:rsid w:val="0084553C"/>
    <w:rsid w:val="00851790"/>
    <w:rsid w:val="00854B97"/>
    <w:rsid w:val="008606DE"/>
    <w:rsid w:val="00862CAB"/>
    <w:rsid w:val="0086338D"/>
    <w:rsid w:val="00864ECB"/>
    <w:rsid w:val="00865557"/>
    <w:rsid w:val="00865DB8"/>
    <w:rsid w:val="00866BA9"/>
    <w:rsid w:val="008701D8"/>
    <w:rsid w:val="00871ABB"/>
    <w:rsid w:val="0087250E"/>
    <w:rsid w:val="00873ECB"/>
    <w:rsid w:val="00881666"/>
    <w:rsid w:val="008817E9"/>
    <w:rsid w:val="00881F38"/>
    <w:rsid w:val="008836B3"/>
    <w:rsid w:val="00885845"/>
    <w:rsid w:val="00886912"/>
    <w:rsid w:val="00891317"/>
    <w:rsid w:val="008925BD"/>
    <w:rsid w:val="00892707"/>
    <w:rsid w:val="008945CD"/>
    <w:rsid w:val="008963B8"/>
    <w:rsid w:val="008968FC"/>
    <w:rsid w:val="00896C5E"/>
    <w:rsid w:val="008977F7"/>
    <w:rsid w:val="008A00EA"/>
    <w:rsid w:val="008A1ECD"/>
    <w:rsid w:val="008A285E"/>
    <w:rsid w:val="008B15B8"/>
    <w:rsid w:val="008B1F91"/>
    <w:rsid w:val="008B323F"/>
    <w:rsid w:val="008B5827"/>
    <w:rsid w:val="008C0A02"/>
    <w:rsid w:val="008C123F"/>
    <w:rsid w:val="008C272E"/>
    <w:rsid w:val="008C3D35"/>
    <w:rsid w:val="008C4083"/>
    <w:rsid w:val="008C46A9"/>
    <w:rsid w:val="008C48BA"/>
    <w:rsid w:val="008C5B4C"/>
    <w:rsid w:val="008D1836"/>
    <w:rsid w:val="008D30B7"/>
    <w:rsid w:val="008D334D"/>
    <w:rsid w:val="008D4FA9"/>
    <w:rsid w:val="008D5886"/>
    <w:rsid w:val="008E09DA"/>
    <w:rsid w:val="008E1F23"/>
    <w:rsid w:val="008E3500"/>
    <w:rsid w:val="008E3F1F"/>
    <w:rsid w:val="008E51A5"/>
    <w:rsid w:val="008E5356"/>
    <w:rsid w:val="008E57FE"/>
    <w:rsid w:val="008E5BB2"/>
    <w:rsid w:val="008E60F0"/>
    <w:rsid w:val="008E68CA"/>
    <w:rsid w:val="008F0071"/>
    <w:rsid w:val="008F1EFA"/>
    <w:rsid w:val="008F4A41"/>
    <w:rsid w:val="008F69CD"/>
    <w:rsid w:val="00900A27"/>
    <w:rsid w:val="00900EA9"/>
    <w:rsid w:val="00901C69"/>
    <w:rsid w:val="009064CF"/>
    <w:rsid w:val="00906537"/>
    <w:rsid w:val="009079DD"/>
    <w:rsid w:val="00910516"/>
    <w:rsid w:val="00910BCC"/>
    <w:rsid w:val="00910EB5"/>
    <w:rsid w:val="009113DE"/>
    <w:rsid w:val="00913471"/>
    <w:rsid w:val="00913F8F"/>
    <w:rsid w:val="009159FF"/>
    <w:rsid w:val="00916DE8"/>
    <w:rsid w:val="00920DDA"/>
    <w:rsid w:val="00921BA7"/>
    <w:rsid w:val="00921CC8"/>
    <w:rsid w:val="009235C6"/>
    <w:rsid w:val="0092570C"/>
    <w:rsid w:val="00925A16"/>
    <w:rsid w:val="00925CD8"/>
    <w:rsid w:val="00926306"/>
    <w:rsid w:val="009307DC"/>
    <w:rsid w:val="00933B31"/>
    <w:rsid w:val="0093420F"/>
    <w:rsid w:val="00937B99"/>
    <w:rsid w:val="00941874"/>
    <w:rsid w:val="00942B6A"/>
    <w:rsid w:val="009434E8"/>
    <w:rsid w:val="00943737"/>
    <w:rsid w:val="00944155"/>
    <w:rsid w:val="009450D1"/>
    <w:rsid w:val="00946609"/>
    <w:rsid w:val="00952FEA"/>
    <w:rsid w:val="00953E1B"/>
    <w:rsid w:val="0095508D"/>
    <w:rsid w:val="00955C70"/>
    <w:rsid w:val="00955FB0"/>
    <w:rsid w:val="00956D11"/>
    <w:rsid w:val="00957647"/>
    <w:rsid w:val="009636F7"/>
    <w:rsid w:val="0096427B"/>
    <w:rsid w:val="0096490C"/>
    <w:rsid w:val="0096664A"/>
    <w:rsid w:val="00970B1B"/>
    <w:rsid w:val="0097192B"/>
    <w:rsid w:val="00971CD2"/>
    <w:rsid w:val="009733BF"/>
    <w:rsid w:val="00980D7F"/>
    <w:rsid w:val="009812D5"/>
    <w:rsid w:val="009827FB"/>
    <w:rsid w:val="00982D0F"/>
    <w:rsid w:val="0098406A"/>
    <w:rsid w:val="009850D8"/>
    <w:rsid w:val="009850EB"/>
    <w:rsid w:val="00985303"/>
    <w:rsid w:val="00986E8F"/>
    <w:rsid w:val="00987EB8"/>
    <w:rsid w:val="009909A6"/>
    <w:rsid w:val="00991C36"/>
    <w:rsid w:val="00992072"/>
    <w:rsid w:val="00992367"/>
    <w:rsid w:val="00992749"/>
    <w:rsid w:val="00994558"/>
    <w:rsid w:val="009956F8"/>
    <w:rsid w:val="009964B9"/>
    <w:rsid w:val="009965FD"/>
    <w:rsid w:val="009A013B"/>
    <w:rsid w:val="009A2447"/>
    <w:rsid w:val="009A7F3F"/>
    <w:rsid w:val="009B0556"/>
    <w:rsid w:val="009B1462"/>
    <w:rsid w:val="009B2AC0"/>
    <w:rsid w:val="009B387E"/>
    <w:rsid w:val="009B4C79"/>
    <w:rsid w:val="009B5520"/>
    <w:rsid w:val="009B63BA"/>
    <w:rsid w:val="009B6609"/>
    <w:rsid w:val="009B76C0"/>
    <w:rsid w:val="009C0967"/>
    <w:rsid w:val="009C2674"/>
    <w:rsid w:val="009C3202"/>
    <w:rsid w:val="009C6C56"/>
    <w:rsid w:val="009C730F"/>
    <w:rsid w:val="009D109B"/>
    <w:rsid w:val="009D1A3A"/>
    <w:rsid w:val="009D2164"/>
    <w:rsid w:val="009D6A08"/>
    <w:rsid w:val="009E0BEE"/>
    <w:rsid w:val="009E11B0"/>
    <w:rsid w:val="009E4375"/>
    <w:rsid w:val="009E4C8A"/>
    <w:rsid w:val="009E61FA"/>
    <w:rsid w:val="009F0913"/>
    <w:rsid w:val="009F0A91"/>
    <w:rsid w:val="009F2473"/>
    <w:rsid w:val="009F292B"/>
    <w:rsid w:val="009F4B6E"/>
    <w:rsid w:val="00A00D71"/>
    <w:rsid w:val="00A02002"/>
    <w:rsid w:val="00A07172"/>
    <w:rsid w:val="00A10135"/>
    <w:rsid w:val="00A101D0"/>
    <w:rsid w:val="00A10E37"/>
    <w:rsid w:val="00A10F04"/>
    <w:rsid w:val="00A1360E"/>
    <w:rsid w:val="00A16C67"/>
    <w:rsid w:val="00A1745D"/>
    <w:rsid w:val="00A20727"/>
    <w:rsid w:val="00A22F6A"/>
    <w:rsid w:val="00A230A0"/>
    <w:rsid w:val="00A24978"/>
    <w:rsid w:val="00A24E52"/>
    <w:rsid w:val="00A25AD9"/>
    <w:rsid w:val="00A25B99"/>
    <w:rsid w:val="00A31C3F"/>
    <w:rsid w:val="00A35067"/>
    <w:rsid w:val="00A35657"/>
    <w:rsid w:val="00A36F1D"/>
    <w:rsid w:val="00A4242E"/>
    <w:rsid w:val="00A43066"/>
    <w:rsid w:val="00A44630"/>
    <w:rsid w:val="00A45CFF"/>
    <w:rsid w:val="00A464CF"/>
    <w:rsid w:val="00A46760"/>
    <w:rsid w:val="00A505B2"/>
    <w:rsid w:val="00A51FEE"/>
    <w:rsid w:val="00A549E7"/>
    <w:rsid w:val="00A56DA3"/>
    <w:rsid w:val="00A62389"/>
    <w:rsid w:val="00A633CD"/>
    <w:rsid w:val="00A6368D"/>
    <w:rsid w:val="00A6371D"/>
    <w:rsid w:val="00A67C79"/>
    <w:rsid w:val="00A74386"/>
    <w:rsid w:val="00A746A4"/>
    <w:rsid w:val="00A7790E"/>
    <w:rsid w:val="00A837D2"/>
    <w:rsid w:val="00A84505"/>
    <w:rsid w:val="00A84840"/>
    <w:rsid w:val="00A874F3"/>
    <w:rsid w:val="00A905C0"/>
    <w:rsid w:val="00A90ABA"/>
    <w:rsid w:val="00A919E9"/>
    <w:rsid w:val="00A9227F"/>
    <w:rsid w:val="00A92F44"/>
    <w:rsid w:val="00A93F69"/>
    <w:rsid w:val="00A942A2"/>
    <w:rsid w:val="00A95618"/>
    <w:rsid w:val="00A96FAC"/>
    <w:rsid w:val="00A97C3D"/>
    <w:rsid w:val="00AA0F64"/>
    <w:rsid w:val="00AA10F1"/>
    <w:rsid w:val="00AA178A"/>
    <w:rsid w:val="00AA339F"/>
    <w:rsid w:val="00AA352F"/>
    <w:rsid w:val="00AA4861"/>
    <w:rsid w:val="00AA52EA"/>
    <w:rsid w:val="00AB059F"/>
    <w:rsid w:val="00AB13AF"/>
    <w:rsid w:val="00AB1A97"/>
    <w:rsid w:val="00AB323D"/>
    <w:rsid w:val="00AB549F"/>
    <w:rsid w:val="00AB7D4D"/>
    <w:rsid w:val="00AC06A4"/>
    <w:rsid w:val="00AC40D7"/>
    <w:rsid w:val="00AC4776"/>
    <w:rsid w:val="00AC4F97"/>
    <w:rsid w:val="00AC57BC"/>
    <w:rsid w:val="00AC64F1"/>
    <w:rsid w:val="00AC7847"/>
    <w:rsid w:val="00AD0DAD"/>
    <w:rsid w:val="00AD26D0"/>
    <w:rsid w:val="00AD2E63"/>
    <w:rsid w:val="00AD4200"/>
    <w:rsid w:val="00AD4DF9"/>
    <w:rsid w:val="00AD567D"/>
    <w:rsid w:val="00AD5AB4"/>
    <w:rsid w:val="00AD6A7C"/>
    <w:rsid w:val="00AD71D3"/>
    <w:rsid w:val="00AD7EC9"/>
    <w:rsid w:val="00AE1CDD"/>
    <w:rsid w:val="00AE3D9D"/>
    <w:rsid w:val="00AE402C"/>
    <w:rsid w:val="00AE6E1B"/>
    <w:rsid w:val="00AE762E"/>
    <w:rsid w:val="00AE7D4F"/>
    <w:rsid w:val="00AF20D8"/>
    <w:rsid w:val="00AF50C8"/>
    <w:rsid w:val="00AF7084"/>
    <w:rsid w:val="00B0220D"/>
    <w:rsid w:val="00B033BF"/>
    <w:rsid w:val="00B05F35"/>
    <w:rsid w:val="00B06541"/>
    <w:rsid w:val="00B108A8"/>
    <w:rsid w:val="00B10C8E"/>
    <w:rsid w:val="00B1102F"/>
    <w:rsid w:val="00B13BB9"/>
    <w:rsid w:val="00B14629"/>
    <w:rsid w:val="00B15E69"/>
    <w:rsid w:val="00B20231"/>
    <w:rsid w:val="00B3021B"/>
    <w:rsid w:val="00B3285C"/>
    <w:rsid w:val="00B3466F"/>
    <w:rsid w:val="00B3497C"/>
    <w:rsid w:val="00B37E08"/>
    <w:rsid w:val="00B413A0"/>
    <w:rsid w:val="00B41A38"/>
    <w:rsid w:val="00B455C1"/>
    <w:rsid w:val="00B45F80"/>
    <w:rsid w:val="00B55E59"/>
    <w:rsid w:val="00B56B89"/>
    <w:rsid w:val="00B61286"/>
    <w:rsid w:val="00B61D63"/>
    <w:rsid w:val="00B620AE"/>
    <w:rsid w:val="00B63DEB"/>
    <w:rsid w:val="00B71573"/>
    <w:rsid w:val="00B71B0E"/>
    <w:rsid w:val="00B76C4A"/>
    <w:rsid w:val="00B77420"/>
    <w:rsid w:val="00B83B0A"/>
    <w:rsid w:val="00B83CC7"/>
    <w:rsid w:val="00B83FD4"/>
    <w:rsid w:val="00B8576B"/>
    <w:rsid w:val="00B876C0"/>
    <w:rsid w:val="00B9052D"/>
    <w:rsid w:val="00B90728"/>
    <w:rsid w:val="00B9134F"/>
    <w:rsid w:val="00B934BD"/>
    <w:rsid w:val="00B94BDB"/>
    <w:rsid w:val="00B95481"/>
    <w:rsid w:val="00B9666D"/>
    <w:rsid w:val="00B9771D"/>
    <w:rsid w:val="00B9791E"/>
    <w:rsid w:val="00BA0223"/>
    <w:rsid w:val="00BA1ED7"/>
    <w:rsid w:val="00BA575C"/>
    <w:rsid w:val="00BA5D71"/>
    <w:rsid w:val="00BA6E3D"/>
    <w:rsid w:val="00BA7990"/>
    <w:rsid w:val="00BB158C"/>
    <w:rsid w:val="00BB15D4"/>
    <w:rsid w:val="00BB34DA"/>
    <w:rsid w:val="00BB36A6"/>
    <w:rsid w:val="00BB6754"/>
    <w:rsid w:val="00BC2353"/>
    <w:rsid w:val="00BC32D2"/>
    <w:rsid w:val="00BC5521"/>
    <w:rsid w:val="00BD367B"/>
    <w:rsid w:val="00BD588E"/>
    <w:rsid w:val="00BD6012"/>
    <w:rsid w:val="00BD70E0"/>
    <w:rsid w:val="00BE07C0"/>
    <w:rsid w:val="00BE0ECD"/>
    <w:rsid w:val="00BE1EEE"/>
    <w:rsid w:val="00BE2D4E"/>
    <w:rsid w:val="00BE36AE"/>
    <w:rsid w:val="00BE3CE6"/>
    <w:rsid w:val="00BE3D1E"/>
    <w:rsid w:val="00BE5A99"/>
    <w:rsid w:val="00BE6942"/>
    <w:rsid w:val="00BF0563"/>
    <w:rsid w:val="00BF08B6"/>
    <w:rsid w:val="00BF1F3E"/>
    <w:rsid w:val="00BF30B8"/>
    <w:rsid w:val="00BF3E4A"/>
    <w:rsid w:val="00BF419D"/>
    <w:rsid w:val="00BF52F7"/>
    <w:rsid w:val="00BF6961"/>
    <w:rsid w:val="00C00707"/>
    <w:rsid w:val="00C01DE3"/>
    <w:rsid w:val="00C02DD9"/>
    <w:rsid w:val="00C04C2E"/>
    <w:rsid w:val="00C05051"/>
    <w:rsid w:val="00C06E8A"/>
    <w:rsid w:val="00C125D9"/>
    <w:rsid w:val="00C13899"/>
    <w:rsid w:val="00C140D4"/>
    <w:rsid w:val="00C14936"/>
    <w:rsid w:val="00C207FA"/>
    <w:rsid w:val="00C209F2"/>
    <w:rsid w:val="00C20D5C"/>
    <w:rsid w:val="00C2410B"/>
    <w:rsid w:val="00C25353"/>
    <w:rsid w:val="00C2736A"/>
    <w:rsid w:val="00C30240"/>
    <w:rsid w:val="00C31032"/>
    <w:rsid w:val="00C35C42"/>
    <w:rsid w:val="00C35C8D"/>
    <w:rsid w:val="00C36208"/>
    <w:rsid w:val="00C36839"/>
    <w:rsid w:val="00C43925"/>
    <w:rsid w:val="00C46C94"/>
    <w:rsid w:val="00C474D0"/>
    <w:rsid w:val="00C47F2C"/>
    <w:rsid w:val="00C5042A"/>
    <w:rsid w:val="00C5467A"/>
    <w:rsid w:val="00C5668B"/>
    <w:rsid w:val="00C5782A"/>
    <w:rsid w:val="00C6053A"/>
    <w:rsid w:val="00C621EB"/>
    <w:rsid w:val="00C6314A"/>
    <w:rsid w:val="00C63D15"/>
    <w:rsid w:val="00C645EA"/>
    <w:rsid w:val="00C65A20"/>
    <w:rsid w:val="00C65C01"/>
    <w:rsid w:val="00C66A0A"/>
    <w:rsid w:val="00C67EC9"/>
    <w:rsid w:val="00C70EFD"/>
    <w:rsid w:val="00C727E0"/>
    <w:rsid w:val="00C73607"/>
    <w:rsid w:val="00C7502B"/>
    <w:rsid w:val="00C760A3"/>
    <w:rsid w:val="00C818AE"/>
    <w:rsid w:val="00C8291B"/>
    <w:rsid w:val="00C829E0"/>
    <w:rsid w:val="00C87F6D"/>
    <w:rsid w:val="00C903C9"/>
    <w:rsid w:val="00C904A6"/>
    <w:rsid w:val="00C91E9C"/>
    <w:rsid w:val="00C9417E"/>
    <w:rsid w:val="00C97ED2"/>
    <w:rsid w:val="00CA1740"/>
    <w:rsid w:val="00CA2AA0"/>
    <w:rsid w:val="00CA4CFC"/>
    <w:rsid w:val="00CA7910"/>
    <w:rsid w:val="00CB000B"/>
    <w:rsid w:val="00CB0DB9"/>
    <w:rsid w:val="00CB496F"/>
    <w:rsid w:val="00CB6189"/>
    <w:rsid w:val="00CB73D0"/>
    <w:rsid w:val="00CC0134"/>
    <w:rsid w:val="00CC0A8E"/>
    <w:rsid w:val="00CC245B"/>
    <w:rsid w:val="00CC2B28"/>
    <w:rsid w:val="00CC4A31"/>
    <w:rsid w:val="00CC52BA"/>
    <w:rsid w:val="00CC5DAC"/>
    <w:rsid w:val="00CC6148"/>
    <w:rsid w:val="00CC6E89"/>
    <w:rsid w:val="00CD3EDA"/>
    <w:rsid w:val="00CD47E1"/>
    <w:rsid w:val="00CD4A5A"/>
    <w:rsid w:val="00CD53F7"/>
    <w:rsid w:val="00CD77B4"/>
    <w:rsid w:val="00CE1731"/>
    <w:rsid w:val="00CE2C8E"/>
    <w:rsid w:val="00CE51D6"/>
    <w:rsid w:val="00CE6368"/>
    <w:rsid w:val="00CE6DEE"/>
    <w:rsid w:val="00CF057D"/>
    <w:rsid w:val="00CF2227"/>
    <w:rsid w:val="00CF6A27"/>
    <w:rsid w:val="00CF78F1"/>
    <w:rsid w:val="00D0139E"/>
    <w:rsid w:val="00D01F55"/>
    <w:rsid w:val="00D027E7"/>
    <w:rsid w:val="00D039FE"/>
    <w:rsid w:val="00D04788"/>
    <w:rsid w:val="00D05A13"/>
    <w:rsid w:val="00D05B0C"/>
    <w:rsid w:val="00D05B4F"/>
    <w:rsid w:val="00D05EED"/>
    <w:rsid w:val="00D0662E"/>
    <w:rsid w:val="00D12377"/>
    <w:rsid w:val="00D12B8E"/>
    <w:rsid w:val="00D15672"/>
    <w:rsid w:val="00D158C4"/>
    <w:rsid w:val="00D17D16"/>
    <w:rsid w:val="00D17FF2"/>
    <w:rsid w:val="00D20782"/>
    <w:rsid w:val="00D20DF1"/>
    <w:rsid w:val="00D21BDE"/>
    <w:rsid w:val="00D21D93"/>
    <w:rsid w:val="00D24618"/>
    <w:rsid w:val="00D25530"/>
    <w:rsid w:val="00D26A10"/>
    <w:rsid w:val="00D355D8"/>
    <w:rsid w:val="00D366EB"/>
    <w:rsid w:val="00D42BA7"/>
    <w:rsid w:val="00D44DE9"/>
    <w:rsid w:val="00D44F53"/>
    <w:rsid w:val="00D44FFD"/>
    <w:rsid w:val="00D50AC3"/>
    <w:rsid w:val="00D51B68"/>
    <w:rsid w:val="00D52271"/>
    <w:rsid w:val="00D543C1"/>
    <w:rsid w:val="00D555DC"/>
    <w:rsid w:val="00D55A66"/>
    <w:rsid w:val="00D5737E"/>
    <w:rsid w:val="00D60AB4"/>
    <w:rsid w:val="00D6324F"/>
    <w:rsid w:val="00D64C6A"/>
    <w:rsid w:val="00D70DB1"/>
    <w:rsid w:val="00D71DCC"/>
    <w:rsid w:val="00D72825"/>
    <w:rsid w:val="00D72871"/>
    <w:rsid w:val="00D72B2A"/>
    <w:rsid w:val="00D73948"/>
    <w:rsid w:val="00D73D51"/>
    <w:rsid w:val="00D76938"/>
    <w:rsid w:val="00D76971"/>
    <w:rsid w:val="00D77A3E"/>
    <w:rsid w:val="00D878F7"/>
    <w:rsid w:val="00D91743"/>
    <w:rsid w:val="00D95C26"/>
    <w:rsid w:val="00D974B1"/>
    <w:rsid w:val="00D97A25"/>
    <w:rsid w:val="00D97E27"/>
    <w:rsid w:val="00DA13AF"/>
    <w:rsid w:val="00DA2279"/>
    <w:rsid w:val="00DA2FD9"/>
    <w:rsid w:val="00DA3B2F"/>
    <w:rsid w:val="00DA4615"/>
    <w:rsid w:val="00DA463C"/>
    <w:rsid w:val="00DA73DE"/>
    <w:rsid w:val="00DB12AA"/>
    <w:rsid w:val="00DB1C70"/>
    <w:rsid w:val="00DB3458"/>
    <w:rsid w:val="00DB56F7"/>
    <w:rsid w:val="00DC02DB"/>
    <w:rsid w:val="00DC0B34"/>
    <w:rsid w:val="00DC153C"/>
    <w:rsid w:val="00DC243D"/>
    <w:rsid w:val="00DC27DA"/>
    <w:rsid w:val="00DC2DF2"/>
    <w:rsid w:val="00DC4070"/>
    <w:rsid w:val="00DC4A8E"/>
    <w:rsid w:val="00DC6D42"/>
    <w:rsid w:val="00DD0CED"/>
    <w:rsid w:val="00DD28DF"/>
    <w:rsid w:val="00DD4261"/>
    <w:rsid w:val="00DD59A4"/>
    <w:rsid w:val="00DE1B7A"/>
    <w:rsid w:val="00DE1BDF"/>
    <w:rsid w:val="00DE493E"/>
    <w:rsid w:val="00DE52C5"/>
    <w:rsid w:val="00DF1D57"/>
    <w:rsid w:val="00DF4C93"/>
    <w:rsid w:val="00DF767D"/>
    <w:rsid w:val="00E00746"/>
    <w:rsid w:val="00E02625"/>
    <w:rsid w:val="00E04F67"/>
    <w:rsid w:val="00E04FDD"/>
    <w:rsid w:val="00E07DBD"/>
    <w:rsid w:val="00E11729"/>
    <w:rsid w:val="00E122E4"/>
    <w:rsid w:val="00E13D09"/>
    <w:rsid w:val="00E140BC"/>
    <w:rsid w:val="00E1432C"/>
    <w:rsid w:val="00E14F2D"/>
    <w:rsid w:val="00E2003F"/>
    <w:rsid w:val="00E20F0B"/>
    <w:rsid w:val="00E21ED7"/>
    <w:rsid w:val="00E21FBE"/>
    <w:rsid w:val="00E2386B"/>
    <w:rsid w:val="00E27B69"/>
    <w:rsid w:val="00E30601"/>
    <w:rsid w:val="00E3101B"/>
    <w:rsid w:val="00E31D8F"/>
    <w:rsid w:val="00E336B6"/>
    <w:rsid w:val="00E338B1"/>
    <w:rsid w:val="00E4004A"/>
    <w:rsid w:val="00E40C56"/>
    <w:rsid w:val="00E40C59"/>
    <w:rsid w:val="00E439CF"/>
    <w:rsid w:val="00E44259"/>
    <w:rsid w:val="00E46299"/>
    <w:rsid w:val="00E542A2"/>
    <w:rsid w:val="00E54D8E"/>
    <w:rsid w:val="00E55ECD"/>
    <w:rsid w:val="00E577EE"/>
    <w:rsid w:val="00E603CB"/>
    <w:rsid w:val="00E630BC"/>
    <w:rsid w:val="00E66122"/>
    <w:rsid w:val="00E72C0E"/>
    <w:rsid w:val="00E72DE7"/>
    <w:rsid w:val="00E7541B"/>
    <w:rsid w:val="00E77825"/>
    <w:rsid w:val="00E8008B"/>
    <w:rsid w:val="00E801BB"/>
    <w:rsid w:val="00E8096B"/>
    <w:rsid w:val="00E8119E"/>
    <w:rsid w:val="00E82E66"/>
    <w:rsid w:val="00E86234"/>
    <w:rsid w:val="00E86CC5"/>
    <w:rsid w:val="00E87158"/>
    <w:rsid w:val="00E928AF"/>
    <w:rsid w:val="00E93D8F"/>
    <w:rsid w:val="00EA0DF9"/>
    <w:rsid w:val="00EA2E69"/>
    <w:rsid w:val="00EA3C98"/>
    <w:rsid w:val="00EA402D"/>
    <w:rsid w:val="00EA517D"/>
    <w:rsid w:val="00EB1336"/>
    <w:rsid w:val="00EB4E71"/>
    <w:rsid w:val="00EB5493"/>
    <w:rsid w:val="00EB55DD"/>
    <w:rsid w:val="00EB55F8"/>
    <w:rsid w:val="00EB56C3"/>
    <w:rsid w:val="00EB5B84"/>
    <w:rsid w:val="00EB72F9"/>
    <w:rsid w:val="00EB7FD9"/>
    <w:rsid w:val="00EC05E9"/>
    <w:rsid w:val="00EC2D8C"/>
    <w:rsid w:val="00EC3474"/>
    <w:rsid w:val="00EC5A85"/>
    <w:rsid w:val="00EC5B54"/>
    <w:rsid w:val="00EC69DA"/>
    <w:rsid w:val="00EC6D8E"/>
    <w:rsid w:val="00EC7BEA"/>
    <w:rsid w:val="00ED310F"/>
    <w:rsid w:val="00ED7A44"/>
    <w:rsid w:val="00ED7C3C"/>
    <w:rsid w:val="00EE0C30"/>
    <w:rsid w:val="00EE0D9C"/>
    <w:rsid w:val="00EE1BD0"/>
    <w:rsid w:val="00EE6A08"/>
    <w:rsid w:val="00EE6D99"/>
    <w:rsid w:val="00EF0E5F"/>
    <w:rsid w:val="00EF1C6F"/>
    <w:rsid w:val="00EF6DF2"/>
    <w:rsid w:val="00EF6EEE"/>
    <w:rsid w:val="00EF7A0C"/>
    <w:rsid w:val="00EF7F76"/>
    <w:rsid w:val="00F000E5"/>
    <w:rsid w:val="00F077F9"/>
    <w:rsid w:val="00F078AC"/>
    <w:rsid w:val="00F10084"/>
    <w:rsid w:val="00F12EEE"/>
    <w:rsid w:val="00F17CFA"/>
    <w:rsid w:val="00F20957"/>
    <w:rsid w:val="00F2466C"/>
    <w:rsid w:val="00F25930"/>
    <w:rsid w:val="00F25C66"/>
    <w:rsid w:val="00F266EE"/>
    <w:rsid w:val="00F27CDC"/>
    <w:rsid w:val="00F324EF"/>
    <w:rsid w:val="00F34458"/>
    <w:rsid w:val="00F376FD"/>
    <w:rsid w:val="00F4114B"/>
    <w:rsid w:val="00F41ECB"/>
    <w:rsid w:val="00F45ACD"/>
    <w:rsid w:val="00F4614D"/>
    <w:rsid w:val="00F46EDC"/>
    <w:rsid w:val="00F5203C"/>
    <w:rsid w:val="00F53AA6"/>
    <w:rsid w:val="00F54EDC"/>
    <w:rsid w:val="00F550E1"/>
    <w:rsid w:val="00F55809"/>
    <w:rsid w:val="00F55BF2"/>
    <w:rsid w:val="00F568D8"/>
    <w:rsid w:val="00F57508"/>
    <w:rsid w:val="00F60A91"/>
    <w:rsid w:val="00F63491"/>
    <w:rsid w:val="00F645ED"/>
    <w:rsid w:val="00F65382"/>
    <w:rsid w:val="00F654CA"/>
    <w:rsid w:val="00F6787A"/>
    <w:rsid w:val="00F70C6F"/>
    <w:rsid w:val="00F70ECF"/>
    <w:rsid w:val="00F710D2"/>
    <w:rsid w:val="00F71726"/>
    <w:rsid w:val="00F73E1F"/>
    <w:rsid w:val="00F76A3F"/>
    <w:rsid w:val="00F776F1"/>
    <w:rsid w:val="00F8113A"/>
    <w:rsid w:val="00F83192"/>
    <w:rsid w:val="00F84FA2"/>
    <w:rsid w:val="00F85DB7"/>
    <w:rsid w:val="00F86F87"/>
    <w:rsid w:val="00F87360"/>
    <w:rsid w:val="00F91ABA"/>
    <w:rsid w:val="00F9297C"/>
    <w:rsid w:val="00F9325F"/>
    <w:rsid w:val="00F93C34"/>
    <w:rsid w:val="00F94F9F"/>
    <w:rsid w:val="00FA083B"/>
    <w:rsid w:val="00FA1352"/>
    <w:rsid w:val="00FA13ED"/>
    <w:rsid w:val="00FA1753"/>
    <w:rsid w:val="00FA1E47"/>
    <w:rsid w:val="00FA32ED"/>
    <w:rsid w:val="00FA48D1"/>
    <w:rsid w:val="00FA638A"/>
    <w:rsid w:val="00FA6C4A"/>
    <w:rsid w:val="00FA79AB"/>
    <w:rsid w:val="00FB0349"/>
    <w:rsid w:val="00FB105F"/>
    <w:rsid w:val="00FB451C"/>
    <w:rsid w:val="00FB537B"/>
    <w:rsid w:val="00FB6AA5"/>
    <w:rsid w:val="00FC124D"/>
    <w:rsid w:val="00FC1AB3"/>
    <w:rsid w:val="00FC51B2"/>
    <w:rsid w:val="00FC59B5"/>
    <w:rsid w:val="00FC5FCD"/>
    <w:rsid w:val="00FD0239"/>
    <w:rsid w:val="00FD0261"/>
    <w:rsid w:val="00FD0EBE"/>
    <w:rsid w:val="00FD1BF5"/>
    <w:rsid w:val="00FD204F"/>
    <w:rsid w:val="00FD31AF"/>
    <w:rsid w:val="00FD4C8F"/>
    <w:rsid w:val="00FD57AD"/>
    <w:rsid w:val="00FD5A85"/>
    <w:rsid w:val="00FD6A4F"/>
    <w:rsid w:val="00FD6B8A"/>
    <w:rsid w:val="00FD7119"/>
    <w:rsid w:val="00FD76CF"/>
    <w:rsid w:val="00FE008B"/>
    <w:rsid w:val="00FE23E4"/>
    <w:rsid w:val="00FE4F54"/>
    <w:rsid w:val="00FE7AD2"/>
    <w:rsid w:val="00FF0196"/>
    <w:rsid w:val="00FF05BE"/>
    <w:rsid w:val="00FF275C"/>
    <w:rsid w:val="00FF6403"/>
    <w:rsid w:val="00FF7446"/>
    <w:rsid w:val="0CAD0F93"/>
    <w:rsid w:val="3949E1CD"/>
    <w:rsid w:val="6291258B"/>
    <w:rsid w:val="69980664"/>
    <w:rsid w:val="6E8382A6"/>
    <w:rsid w:val="7EA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A52A2"/>
  <w15:chartTrackingRefBased/>
  <w15:docId w15:val="{0A9AD332-DB21-4505-8957-E0ABE8F0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52C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623FB"/>
    <w:pPr>
      <w:keepNext/>
      <w:pageBreakBefore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link w:val="Cmsor2Char"/>
    <w:uiPriority w:val="9"/>
    <w:qFormat/>
    <w:rsid w:val="007500F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3B8B"/>
    <w:pPr>
      <w:keepNext/>
      <w:keepLines/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209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500F3"/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Nincstrkz">
    <w:name w:val="No Spacing"/>
    <w:uiPriority w:val="1"/>
    <w:qFormat/>
    <w:rsid w:val="00FC1AB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A505B2"/>
    <w:rPr>
      <w:rFonts w:ascii="Times New Roman" w:eastAsiaTheme="majorEastAsia" w:hAnsi="Times New Roman" w:cstheme="majorBidi"/>
      <w:b/>
      <w:sz w:val="36"/>
      <w:szCs w:val="32"/>
    </w:rPr>
  </w:style>
  <w:style w:type="paragraph" w:styleId="Listaszerbekezds">
    <w:name w:val="List Paragraph"/>
    <w:basedOn w:val="Norml"/>
    <w:uiPriority w:val="34"/>
    <w:qFormat/>
    <w:rsid w:val="00994558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113D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07DBD"/>
    <w:pPr>
      <w:spacing w:before="120" w:after="120"/>
    </w:pPr>
    <w:rPr>
      <w:rFonts w:cstheme="minorHAnsi"/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9113DE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E07DBD"/>
    <w:pPr>
      <w:ind w:left="220"/>
    </w:pPr>
    <w:rPr>
      <w:rFonts w:cstheme="minorHAnsi"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140BC"/>
    <w:pPr>
      <w:ind w:left="440"/>
    </w:pPr>
    <w:rPr>
      <w:rFonts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140BC"/>
    <w:pPr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E140BC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E140BC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E140BC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E140BC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E140BC"/>
    <w:pPr>
      <w:ind w:left="1760"/>
    </w:pPr>
    <w:rPr>
      <w:rFonts w:cstheme="minorHAnsi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EB54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A7790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7790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7790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7790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7790E"/>
    <w:rPr>
      <w:b/>
      <w:bCs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B3B8B"/>
    <w:rPr>
      <w:rFonts w:ascii="Times New Roman" w:eastAsiaTheme="majorEastAsia" w:hAnsi="Times New Roman" w:cstheme="majorBidi"/>
      <w:b/>
      <w:sz w:val="28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07DE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9268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268E"/>
  </w:style>
  <w:style w:type="paragraph" w:styleId="llb">
    <w:name w:val="footer"/>
    <w:basedOn w:val="Norml"/>
    <w:link w:val="llbChar"/>
    <w:uiPriority w:val="99"/>
    <w:unhideWhenUsed/>
    <w:rsid w:val="0069268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268E"/>
  </w:style>
  <w:style w:type="paragraph" w:styleId="Kpalrs">
    <w:name w:val="caption"/>
    <w:basedOn w:val="Norml"/>
    <w:next w:val="Norml"/>
    <w:uiPriority w:val="35"/>
    <w:unhideWhenUsed/>
    <w:qFormat/>
    <w:rsid w:val="004D22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E86CC5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EC5A85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5A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5A85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EC5A85"/>
    <w:pPr>
      <w:spacing w:after="0" w:line="240" w:lineRule="auto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F209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2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21D9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tab-span">
    <w:name w:val="apple-tab-span"/>
    <w:basedOn w:val="Bekezdsalapbettpusa"/>
    <w:rsid w:val="00462900"/>
  </w:style>
  <w:style w:type="character" w:styleId="Mrltotthiperhivatkozs">
    <w:name w:val="FollowedHyperlink"/>
    <w:basedOn w:val="Bekezdsalapbettpusa"/>
    <w:uiPriority w:val="99"/>
    <w:semiHidden/>
    <w:unhideWhenUsed/>
    <w:rsid w:val="00562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hyperlink" Target="https://mogi.bme.hu/TAMOP/mereselmelet/ch16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hyperlink" Target="https://en.wikipedia.org/wiki/Dynamic_range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moodle.autolab.uni-pannon.hu/Mecha_tananyag/digitalis_jelfeldolgozas/ch09.html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hyperlink" Target="https://slideplayer.com/slide/476617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analog.com/en/analog-dialogue/articles/all-about-direct-digital-synthesis.html" TargetMode="External"/><Relationship Id="rId40" Type="http://schemas.openxmlformats.org/officeDocument/2006/relationships/hyperlink" Target="http://www.noise.inf.u-szeged.hu/Education/dip/Diplomamunka/MellarJanosZsolt.pdf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hu.jf-parede.pt/what-is-ujt-relaxation-oscillator-circuit-dia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hyperlink" Target="https://en.wikipedia.org/wiki/Digital-to-analog_convert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E95CD-EC56-4F89-B08E-86E433AF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4160</Words>
  <Characters>28706</Characters>
  <Application>Microsoft Office Word</Application>
  <DocSecurity>0</DocSecurity>
  <Lines>239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32801</CharactersWithSpaces>
  <SharedDoc>false</SharedDoc>
  <HLinks>
    <vt:vector size="168" baseType="variant">
      <vt:variant>
        <vt:i4>131154</vt:i4>
      </vt:variant>
      <vt:variant>
        <vt:i4>150</vt:i4>
      </vt:variant>
      <vt:variant>
        <vt:i4>0</vt:i4>
      </vt:variant>
      <vt:variant>
        <vt:i4>5</vt:i4>
      </vt:variant>
      <vt:variant>
        <vt:lpwstr>https://hu.jf-parede.pt/what-is-ujt-relaxation-oscillator-circuit-diagram</vt:lpwstr>
      </vt:variant>
      <vt:variant>
        <vt:lpwstr/>
      </vt:variant>
      <vt:variant>
        <vt:i4>3145807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https://en.wikipedia.org/wiki/Digital-to-analog_converter</vt:lpwstr>
      </vt:variant>
      <vt:variant>
        <vt:lpwstr/>
      </vt:variant>
      <vt:variant>
        <vt:i4>327788</vt:i4>
      </vt:variant>
      <vt:variant>
        <vt:i4>144</vt:i4>
      </vt:variant>
      <vt:variant>
        <vt:i4>0</vt:i4>
      </vt:variant>
      <vt:variant>
        <vt:i4>5</vt:i4>
      </vt:variant>
      <vt:variant>
        <vt:lpwstr>https://en.wikipedia.org/wiki/Dynamic_range</vt:lpwstr>
      </vt:variant>
      <vt:variant>
        <vt:lpwstr/>
      </vt:variant>
      <vt:variant>
        <vt:i4>3997740</vt:i4>
      </vt:variant>
      <vt:variant>
        <vt:i4>141</vt:i4>
      </vt:variant>
      <vt:variant>
        <vt:i4>0</vt:i4>
      </vt:variant>
      <vt:variant>
        <vt:i4>5</vt:i4>
      </vt:variant>
      <vt:variant>
        <vt:lpwstr>https://slideplayer.com/slide/4766176/</vt:lpwstr>
      </vt:variant>
      <vt:variant>
        <vt:lpwstr/>
      </vt:variant>
      <vt:variant>
        <vt:i4>5242892</vt:i4>
      </vt:variant>
      <vt:variant>
        <vt:i4>138</vt:i4>
      </vt:variant>
      <vt:variant>
        <vt:i4>0</vt:i4>
      </vt:variant>
      <vt:variant>
        <vt:i4>5</vt:i4>
      </vt:variant>
      <vt:variant>
        <vt:lpwstr>http://www.noise.inf.u-szeged.hu/Education/dip/Diplomamunka/MellarJanosZsolt.pdf</vt:lpwstr>
      </vt:variant>
      <vt:variant>
        <vt:lpwstr/>
      </vt:variant>
      <vt:variant>
        <vt:i4>131151</vt:i4>
      </vt:variant>
      <vt:variant>
        <vt:i4>135</vt:i4>
      </vt:variant>
      <vt:variant>
        <vt:i4>0</vt:i4>
      </vt:variant>
      <vt:variant>
        <vt:i4>5</vt:i4>
      </vt:variant>
      <vt:variant>
        <vt:lpwstr>https://mogi.bme.hu/TAMOP/mereselmelet/ch16.html</vt:lpwstr>
      </vt:variant>
      <vt:variant>
        <vt:lpwstr/>
      </vt:variant>
      <vt:variant>
        <vt:i4>6357039</vt:i4>
      </vt:variant>
      <vt:variant>
        <vt:i4>132</vt:i4>
      </vt:variant>
      <vt:variant>
        <vt:i4>0</vt:i4>
      </vt:variant>
      <vt:variant>
        <vt:i4>5</vt:i4>
      </vt:variant>
      <vt:variant>
        <vt:lpwstr>http://moodle.autolab.uni-pannon.hu/Mecha_tananyag/digitalis_jelfeldolgozas/ch09.html</vt:lpwstr>
      </vt:variant>
      <vt:variant>
        <vt:lpwstr/>
      </vt:variant>
      <vt:variant>
        <vt:i4>7077950</vt:i4>
      </vt:variant>
      <vt:variant>
        <vt:i4>129</vt:i4>
      </vt:variant>
      <vt:variant>
        <vt:i4>0</vt:i4>
      </vt:variant>
      <vt:variant>
        <vt:i4>5</vt:i4>
      </vt:variant>
      <vt:variant>
        <vt:lpwstr>https://www.analog.com/en/analog-dialogue/articles/all-about-direct-digital-synthesis.html</vt:lpwstr>
      </vt:variant>
      <vt:variant>
        <vt:lpwstr/>
      </vt:variant>
      <vt:variant>
        <vt:i4>2031679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_Toc89560225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_Toc89560224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_Toc89560223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_Toc89560222</vt:lpwstr>
      </vt:variant>
      <vt:variant>
        <vt:i4>1769535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_Toc89560221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_Toc89560220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_Toc89560219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_Toc89560218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_Toc89560217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_Toc89560216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_Toc89560215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_Toc89560214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_Toc89560213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_Toc89560212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_Toc89560211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_Toc89560210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_Toc89560209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_Toc89560208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_Toc89560207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_Toc89560206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Mózer Viktor</dc:creator>
  <cp:keywords/>
  <dc:description/>
  <cp:lastModifiedBy>Viktor</cp:lastModifiedBy>
  <cp:revision>4</cp:revision>
  <dcterms:created xsi:type="dcterms:W3CDTF">2021-12-05T09:49:00Z</dcterms:created>
  <dcterms:modified xsi:type="dcterms:W3CDTF">2021-12-05T10:16:00Z</dcterms:modified>
</cp:coreProperties>
</file>